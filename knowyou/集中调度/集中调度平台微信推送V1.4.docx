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0189F" w14:textId="77777777" w:rsidR="007E0C25" w:rsidRDefault="007E0C25"/>
    <w:p w14:paraId="6FAD5AA9" w14:textId="77777777" w:rsidR="007E0C25" w:rsidRDefault="00E34431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集中调度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平台微信推送</w:t>
      </w:r>
      <w:proofErr w:type="gramEnd"/>
    </w:p>
    <w:p w14:paraId="687BE97F" w14:textId="77777777" w:rsidR="007E0C25" w:rsidRDefault="007E0C25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74B9A0C0" w14:textId="77777777" w:rsidR="007E0C25" w:rsidRDefault="007E0C25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1058CA02" w14:textId="77777777" w:rsidR="007E0C25" w:rsidRDefault="007E0C25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394A63B4" w14:textId="77777777" w:rsidR="007E0C25" w:rsidRDefault="00E34431">
      <w:pPr>
        <w:pStyle w:val="20"/>
        <w:tabs>
          <w:tab w:val="right" w:leader="dot" w:pos="8306"/>
        </w:tabs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fldChar w:fldCharType="begin"/>
      </w: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instrText xml:space="preserve">TOC \o "1-3" \h \u </w:instrText>
      </w: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fldChar w:fldCharType="separate"/>
      </w:r>
      <w:hyperlink w:anchor="_Toc10047" w:history="1">
        <w:r>
          <w:t xml:space="preserve">1.1. </w:t>
        </w:r>
        <w:r>
          <w:rPr>
            <w:rFonts w:hint="eastAsia"/>
          </w:rPr>
          <w:t>对接方案</w:t>
        </w:r>
        <w:r>
          <w:tab/>
        </w:r>
        <w:r>
          <w:fldChar w:fldCharType="begin"/>
        </w:r>
        <w:r>
          <w:instrText xml:space="preserve"> PAGEREF _Toc10047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5DFB3F9" w14:textId="77777777" w:rsidR="007E0C25" w:rsidRDefault="00E34431">
      <w:pPr>
        <w:pStyle w:val="30"/>
        <w:tabs>
          <w:tab w:val="right" w:leader="dot" w:pos="8306"/>
        </w:tabs>
      </w:pPr>
      <w:hyperlink w:anchor="_Toc19941" w:history="1">
        <w:r>
          <w:t xml:space="preserve">1.1.1. </w:t>
        </w:r>
        <w:r>
          <w:rPr>
            <w:rFonts w:hint="eastAsia"/>
          </w:rPr>
          <w:t>重大故障</w:t>
        </w:r>
        <w:r>
          <w:rPr>
            <w:rFonts w:hint="eastAsia"/>
          </w:rPr>
          <w:t>-</w:t>
        </w:r>
        <w:r>
          <w:rPr>
            <w:rFonts w:hint="eastAsia"/>
          </w:rPr>
          <w:t>任务打点</w:t>
        </w:r>
        <w:r>
          <w:rPr>
            <w:rFonts w:hint="eastAsia"/>
          </w:rPr>
          <w:t>信息</w:t>
        </w:r>
        <w:r>
          <w:tab/>
        </w:r>
        <w:r>
          <w:fldChar w:fldCharType="begin"/>
        </w:r>
        <w:r>
          <w:instrText xml:space="preserve"> PAGEREF _Toc19941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2085184" w14:textId="77777777" w:rsidR="007E0C25" w:rsidRDefault="00E34431">
      <w:pPr>
        <w:pStyle w:val="20"/>
        <w:tabs>
          <w:tab w:val="right" w:leader="dot" w:pos="8306"/>
        </w:tabs>
      </w:pPr>
      <w:hyperlink w:anchor="_Toc1094" w:history="1">
        <w:r>
          <w:t xml:space="preserve">1.2. </w:t>
        </w:r>
        <w:r>
          <w:rPr>
            <w:rFonts w:hint="eastAsia"/>
          </w:rPr>
          <w:t>接口详情</w:t>
        </w:r>
        <w:r>
          <w:tab/>
        </w:r>
        <w:r>
          <w:fldChar w:fldCharType="begin"/>
        </w:r>
        <w:r>
          <w:instrText xml:space="preserve"> PAGEREF _Toc1094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42C0ABF" w14:textId="77777777" w:rsidR="007E0C25" w:rsidRDefault="00E34431">
      <w:pPr>
        <w:pStyle w:val="30"/>
        <w:tabs>
          <w:tab w:val="right" w:leader="dot" w:pos="8306"/>
        </w:tabs>
      </w:pPr>
      <w:hyperlink w:anchor="_Toc9494" w:history="1">
        <w:r>
          <w:t xml:space="preserve">1.2.1. </w:t>
        </w:r>
        <w:r>
          <w:rPr>
            <w:rFonts w:hint="eastAsia"/>
          </w:rPr>
          <w:t>推送任务</w:t>
        </w:r>
        <w:r>
          <w:rPr>
            <w:rFonts w:hint="eastAsia"/>
          </w:rPr>
          <w:t>信息接口</w:t>
        </w:r>
        <w:r>
          <w:tab/>
        </w:r>
        <w:r>
          <w:fldChar w:fldCharType="begin"/>
        </w:r>
        <w:r>
          <w:instrText xml:space="preserve"> PAGEREF _Toc9494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8A51A67" w14:textId="77777777" w:rsidR="007E0C25" w:rsidRDefault="00E34431">
      <w:pPr>
        <w:pStyle w:val="30"/>
        <w:tabs>
          <w:tab w:val="right" w:leader="dot" w:pos="8306"/>
        </w:tabs>
      </w:pPr>
      <w:hyperlink w:anchor="_Toc28155" w:history="1">
        <w:r>
          <w:t xml:space="preserve">1.2.2. </w:t>
        </w:r>
        <w:r>
          <w:rPr>
            <w:rFonts w:hint="eastAsia"/>
          </w:rPr>
          <w:t>鉴权接口</w:t>
        </w:r>
        <w:r>
          <w:tab/>
        </w:r>
        <w:r>
          <w:fldChar w:fldCharType="begin"/>
        </w:r>
        <w:r>
          <w:instrText xml:space="preserve"> PAGEREF _Toc28155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0F2B32B" w14:textId="77777777" w:rsidR="007E0C25" w:rsidRDefault="00E34431">
      <w:pPr>
        <w:pStyle w:val="30"/>
        <w:tabs>
          <w:tab w:val="right" w:leader="dot" w:pos="8306"/>
        </w:tabs>
      </w:pPr>
      <w:hyperlink w:anchor="_Toc27585" w:history="1">
        <w:r>
          <w:t xml:space="preserve">1.2.3. </w:t>
        </w:r>
        <w:r>
          <w:rPr>
            <w:rFonts w:hint="eastAsia"/>
          </w:rPr>
          <w:t>文件上传</w:t>
        </w:r>
        <w:r>
          <w:tab/>
        </w:r>
        <w:r>
          <w:fldChar w:fldCharType="begin"/>
        </w:r>
        <w:r>
          <w:instrText xml:space="preserve"> PAGEREF _Toc27585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9D0329E" w14:textId="77777777" w:rsidR="007E0C25" w:rsidRDefault="00E34431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Cs/>
          <w:szCs w:val="48"/>
        </w:rPr>
        <w:fldChar w:fldCharType="end"/>
      </w:r>
    </w:p>
    <w:p w14:paraId="5332A180" w14:textId="77777777" w:rsidR="007E0C25" w:rsidRDefault="007E0C25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586A9DFD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0D3BE1BC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4D4F8F36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0035E104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2E05F420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357346C5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226EBEF2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0DA0196B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51FBC6A2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4300077F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732C7A63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0C600D59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5BECB9AA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239BA0A7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064"/>
        <w:gridCol w:w="1674"/>
        <w:gridCol w:w="5558"/>
      </w:tblGrid>
      <w:tr w:rsidR="007E0C25" w14:paraId="4C3D88E8" w14:textId="77777777">
        <w:trPr>
          <w:jc w:val="center"/>
        </w:trPr>
        <w:tc>
          <w:tcPr>
            <w:tcW w:w="5000" w:type="pct"/>
            <w:gridSpan w:val="3"/>
            <w:shd w:val="clear" w:color="auto" w:fill="BFBFBF" w:themeFill="background1" w:themeFillShade="BF"/>
          </w:tcPr>
          <w:p w14:paraId="246EDDBE" w14:textId="77777777" w:rsidR="007E0C25" w:rsidRDefault="00E34431">
            <w:pPr>
              <w:tabs>
                <w:tab w:val="left" w:pos="2977"/>
              </w:tabs>
              <w:jc w:val="center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修订记录</w:t>
            </w:r>
          </w:p>
        </w:tc>
      </w:tr>
      <w:tr w:rsidR="007E0C25" w14:paraId="3D81A0C5" w14:textId="77777777">
        <w:trPr>
          <w:trHeight w:val="14"/>
          <w:jc w:val="center"/>
        </w:trPr>
        <w:tc>
          <w:tcPr>
            <w:tcW w:w="641" w:type="pct"/>
            <w:shd w:val="clear" w:color="auto" w:fill="BFBFBF" w:themeFill="background1" w:themeFillShade="BF"/>
          </w:tcPr>
          <w:p w14:paraId="6FB9FFAD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版本</w:t>
            </w:r>
          </w:p>
        </w:tc>
        <w:tc>
          <w:tcPr>
            <w:tcW w:w="1009" w:type="pct"/>
            <w:shd w:val="clear" w:color="auto" w:fill="BFBFBF" w:themeFill="background1" w:themeFillShade="BF"/>
          </w:tcPr>
          <w:p w14:paraId="4D92700E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3348" w:type="pct"/>
            <w:shd w:val="clear" w:color="auto" w:fill="BFBFBF" w:themeFill="background1" w:themeFillShade="BF"/>
          </w:tcPr>
          <w:p w14:paraId="05E1AB9F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内容</w:t>
            </w:r>
          </w:p>
        </w:tc>
      </w:tr>
      <w:tr w:rsidR="007E0C25" w14:paraId="3B522790" w14:textId="77777777">
        <w:trPr>
          <w:trHeight w:val="14"/>
          <w:jc w:val="center"/>
        </w:trPr>
        <w:tc>
          <w:tcPr>
            <w:tcW w:w="641" w:type="pct"/>
          </w:tcPr>
          <w:p w14:paraId="31016D46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V1.2</w:t>
            </w:r>
          </w:p>
        </w:tc>
        <w:tc>
          <w:tcPr>
            <w:tcW w:w="1009" w:type="pct"/>
          </w:tcPr>
          <w:p w14:paraId="1EC9E9C1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2022-07-15</w:t>
            </w:r>
          </w:p>
        </w:tc>
        <w:tc>
          <w:tcPr>
            <w:tcW w:w="3348" w:type="pct"/>
          </w:tcPr>
          <w:p w14:paraId="431943FD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1.2.1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推送任务信息接口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新增字段“</w:t>
            </w:r>
            <w:proofErr w:type="spellStart"/>
            <w:r>
              <w:rPr>
                <w:rFonts w:cs="宋体" w:hint="eastAsia"/>
                <w:kern w:val="0"/>
                <w:szCs w:val="21"/>
              </w:rPr>
              <w:t>focusOn</w:t>
            </w:r>
            <w:proofErr w:type="spellEnd"/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”</w:t>
            </w:r>
          </w:p>
        </w:tc>
      </w:tr>
      <w:tr w:rsidR="007E0C25" w14:paraId="3C8F418C" w14:textId="77777777">
        <w:trPr>
          <w:trHeight w:val="14"/>
          <w:jc w:val="center"/>
        </w:trPr>
        <w:tc>
          <w:tcPr>
            <w:tcW w:w="641" w:type="pct"/>
          </w:tcPr>
          <w:p w14:paraId="59C4934E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V1.3</w:t>
            </w:r>
          </w:p>
        </w:tc>
        <w:tc>
          <w:tcPr>
            <w:tcW w:w="1009" w:type="pct"/>
          </w:tcPr>
          <w:p w14:paraId="655408ED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2022-07-19</w:t>
            </w:r>
          </w:p>
        </w:tc>
        <w:tc>
          <w:tcPr>
            <w:tcW w:w="3348" w:type="pct"/>
          </w:tcPr>
          <w:p w14:paraId="63E75405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1.2.1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推送任务信息接口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新增字段“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city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”</w:t>
            </w:r>
          </w:p>
        </w:tc>
      </w:tr>
      <w:tr w:rsidR="007E0C25" w14:paraId="560D169A" w14:textId="77777777">
        <w:trPr>
          <w:trHeight w:val="14"/>
          <w:jc w:val="center"/>
        </w:trPr>
        <w:tc>
          <w:tcPr>
            <w:tcW w:w="641" w:type="pct"/>
          </w:tcPr>
          <w:p w14:paraId="5ED269C1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V1.4</w:t>
            </w:r>
          </w:p>
        </w:tc>
        <w:tc>
          <w:tcPr>
            <w:tcW w:w="1009" w:type="pct"/>
          </w:tcPr>
          <w:p w14:paraId="492FFF68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2022-08-23</w:t>
            </w:r>
          </w:p>
        </w:tc>
        <w:tc>
          <w:tcPr>
            <w:tcW w:w="3348" w:type="pct"/>
          </w:tcPr>
          <w:p w14:paraId="51662101" w14:textId="77777777" w:rsidR="007E0C25" w:rsidRDefault="00E34431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新增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1.2.2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和</w: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1.2.3</w:t>
            </w:r>
          </w:p>
        </w:tc>
      </w:tr>
      <w:tr w:rsidR="007E0C25" w14:paraId="024C2452" w14:textId="77777777">
        <w:trPr>
          <w:trHeight w:val="14"/>
          <w:jc w:val="center"/>
        </w:trPr>
        <w:tc>
          <w:tcPr>
            <w:tcW w:w="641" w:type="pct"/>
          </w:tcPr>
          <w:p w14:paraId="4F28F9B8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7200F7A2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2A29025B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22057F42" w14:textId="77777777">
        <w:trPr>
          <w:trHeight w:val="14"/>
          <w:jc w:val="center"/>
        </w:trPr>
        <w:tc>
          <w:tcPr>
            <w:tcW w:w="641" w:type="pct"/>
          </w:tcPr>
          <w:p w14:paraId="3E1A074D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0796E095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423262CF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56E4F97D" w14:textId="77777777">
        <w:trPr>
          <w:trHeight w:val="14"/>
          <w:jc w:val="center"/>
        </w:trPr>
        <w:tc>
          <w:tcPr>
            <w:tcW w:w="641" w:type="pct"/>
          </w:tcPr>
          <w:p w14:paraId="47EFDB92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57C74CA6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13D469A1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2234D4EF" w14:textId="77777777">
        <w:trPr>
          <w:trHeight w:val="14"/>
          <w:jc w:val="center"/>
        </w:trPr>
        <w:tc>
          <w:tcPr>
            <w:tcW w:w="641" w:type="pct"/>
          </w:tcPr>
          <w:p w14:paraId="29440C80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32A0470B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49D241D8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67850859" w14:textId="77777777">
        <w:trPr>
          <w:trHeight w:val="14"/>
          <w:jc w:val="center"/>
        </w:trPr>
        <w:tc>
          <w:tcPr>
            <w:tcW w:w="641" w:type="pct"/>
          </w:tcPr>
          <w:p w14:paraId="5FD9AA04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3C5C4973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3B7A8D21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44E6161E" w14:textId="77777777">
        <w:trPr>
          <w:trHeight w:val="14"/>
          <w:jc w:val="center"/>
        </w:trPr>
        <w:tc>
          <w:tcPr>
            <w:tcW w:w="641" w:type="pct"/>
          </w:tcPr>
          <w:p w14:paraId="759E249B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4EEF4C30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4D4AAD45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1787DE41" w14:textId="77777777">
        <w:trPr>
          <w:trHeight w:val="14"/>
          <w:jc w:val="center"/>
        </w:trPr>
        <w:tc>
          <w:tcPr>
            <w:tcW w:w="641" w:type="pct"/>
          </w:tcPr>
          <w:p w14:paraId="49EB65DF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66B00835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0A37BE30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67E11060" w14:textId="77777777">
        <w:trPr>
          <w:trHeight w:val="14"/>
          <w:jc w:val="center"/>
        </w:trPr>
        <w:tc>
          <w:tcPr>
            <w:tcW w:w="641" w:type="pct"/>
          </w:tcPr>
          <w:p w14:paraId="52661A89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3214D914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64D8AFE7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54C13DC1" w14:textId="77777777">
        <w:trPr>
          <w:trHeight w:val="14"/>
          <w:jc w:val="center"/>
        </w:trPr>
        <w:tc>
          <w:tcPr>
            <w:tcW w:w="641" w:type="pct"/>
          </w:tcPr>
          <w:p w14:paraId="403E1C73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29D63EFF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1B3B8099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024F8B46" w14:textId="77777777">
        <w:trPr>
          <w:trHeight w:val="14"/>
          <w:jc w:val="center"/>
        </w:trPr>
        <w:tc>
          <w:tcPr>
            <w:tcW w:w="641" w:type="pct"/>
          </w:tcPr>
          <w:p w14:paraId="146AFC98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676900C6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424F968E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750A7BB8" w14:textId="77777777">
        <w:trPr>
          <w:trHeight w:val="14"/>
          <w:jc w:val="center"/>
        </w:trPr>
        <w:tc>
          <w:tcPr>
            <w:tcW w:w="641" w:type="pct"/>
          </w:tcPr>
          <w:p w14:paraId="409EAD0F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2261EDDF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21EF5131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698BC4A2" w14:textId="77777777">
        <w:trPr>
          <w:trHeight w:val="14"/>
          <w:jc w:val="center"/>
        </w:trPr>
        <w:tc>
          <w:tcPr>
            <w:tcW w:w="641" w:type="pct"/>
          </w:tcPr>
          <w:p w14:paraId="2E394784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66796E97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5B947650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297C9BC7" w14:textId="77777777">
        <w:trPr>
          <w:trHeight w:val="14"/>
          <w:jc w:val="center"/>
        </w:trPr>
        <w:tc>
          <w:tcPr>
            <w:tcW w:w="641" w:type="pct"/>
          </w:tcPr>
          <w:p w14:paraId="3203786F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4A2FFE49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2E3B06B2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090DF340" w14:textId="77777777">
        <w:trPr>
          <w:trHeight w:val="14"/>
          <w:jc w:val="center"/>
        </w:trPr>
        <w:tc>
          <w:tcPr>
            <w:tcW w:w="641" w:type="pct"/>
          </w:tcPr>
          <w:p w14:paraId="2C70F537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047C033E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24952735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35E0C837" w14:textId="77777777">
        <w:trPr>
          <w:trHeight w:val="14"/>
          <w:jc w:val="center"/>
        </w:trPr>
        <w:tc>
          <w:tcPr>
            <w:tcW w:w="641" w:type="pct"/>
          </w:tcPr>
          <w:p w14:paraId="77398D4D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75EEC5DF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6429E270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0F0BC77B" w14:textId="77777777">
        <w:trPr>
          <w:trHeight w:val="14"/>
          <w:jc w:val="center"/>
        </w:trPr>
        <w:tc>
          <w:tcPr>
            <w:tcW w:w="641" w:type="pct"/>
          </w:tcPr>
          <w:p w14:paraId="0B6DC48B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0D19C4D1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30A041DF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2BFE45CA" w14:textId="77777777">
        <w:trPr>
          <w:trHeight w:val="14"/>
          <w:jc w:val="center"/>
        </w:trPr>
        <w:tc>
          <w:tcPr>
            <w:tcW w:w="641" w:type="pct"/>
          </w:tcPr>
          <w:p w14:paraId="51F06764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0EBB3987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3F9AAD7C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5621C5B0" w14:textId="77777777">
        <w:trPr>
          <w:trHeight w:val="14"/>
          <w:jc w:val="center"/>
        </w:trPr>
        <w:tc>
          <w:tcPr>
            <w:tcW w:w="641" w:type="pct"/>
          </w:tcPr>
          <w:p w14:paraId="54C824C2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1D37002B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620E355B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765F5FD8" w14:textId="77777777">
        <w:trPr>
          <w:trHeight w:val="14"/>
          <w:jc w:val="center"/>
        </w:trPr>
        <w:tc>
          <w:tcPr>
            <w:tcW w:w="641" w:type="pct"/>
          </w:tcPr>
          <w:p w14:paraId="68A9E4C6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58BA7916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04C4362F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32BD70FB" w14:textId="77777777">
        <w:trPr>
          <w:trHeight w:val="14"/>
          <w:jc w:val="center"/>
        </w:trPr>
        <w:tc>
          <w:tcPr>
            <w:tcW w:w="641" w:type="pct"/>
          </w:tcPr>
          <w:p w14:paraId="43ECD934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705583EB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1BB2BB05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49829F40" w14:textId="77777777">
        <w:trPr>
          <w:trHeight w:val="14"/>
          <w:jc w:val="center"/>
        </w:trPr>
        <w:tc>
          <w:tcPr>
            <w:tcW w:w="641" w:type="pct"/>
          </w:tcPr>
          <w:p w14:paraId="28A40F92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38F62B55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56E926CE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  <w:tr w:rsidR="007E0C25" w14:paraId="0A47CDF8" w14:textId="77777777">
        <w:trPr>
          <w:trHeight w:val="14"/>
          <w:jc w:val="center"/>
        </w:trPr>
        <w:tc>
          <w:tcPr>
            <w:tcW w:w="641" w:type="pct"/>
          </w:tcPr>
          <w:p w14:paraId="3324421A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1009" w:type="pct"/>
          </w:tcPr>
          <w:p w14:paraId="1108AFD9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  <w:tc>
          <w:tcPr>
            <w:tcW w:w="3348" w:type="pct"/>
          </w:tcPr>
          <w:p w14:paraId="154EC77D" w14:textId="77777777" w:rsidR="007E0C25" w:rsidRDefault="007E0C25">
            <w:pPr>
              <w:jc w:val="left"/>
              <w:rPr>
                <w:rFonts w:asciiTheme="majorEastAsia" w:eastAsiaTheme="majorEastAsia" w:hAnsiTheme="majorEastAsia" w:cstheme="majorEastAsia"/>
                <w:b/>
                <w:bCs/>
                <w:szCs w:val="21"/>
              </w:rPr>
            </w:pPr>
          </w:p>
        </w:tc>
      </w:tr>
    </w:tbl>
    <w:p w14:paraId="7FB56879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6D75F1CD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60CA2B73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46F1BCDC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42E714D8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361782E7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3F05A8FE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5730E047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0918F2FD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1D2E9CAB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203D0DE9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Cs w:val="21"/>
        </w:rPr>
      </w:pPr>
    </w:p>
    <w:p w14:paraId="614B698D" w14:textId="77777777" w:rsidR="007E0C25" w:rsidRDefault="007E0C25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p w14:paraId="251D321F" w14:textId="77777777" w:rsidR="007E0C25" w:rsidRDefault="00E34431">
      <w:pPr>
        <w:pStyle w:val="2"/>
        <w:numPr>
          <w:ilvl w:val="1"/>
          <w:numId w:val="2"/>
        </w:numPr>
      </w:pPr>
      <w:bookmarkStart w:id="0" w:name="_Toc10047"/>
      <w:r>
        <w:rPr>
          <w:rFonts w:hint="eastAsia"/>
        </w:rPr>
        <w:lastRenderedPageBreak/>
        <w:t>对接方案</w:t>
      </w:r>
      <w:bookmarkEnd w:id="0"/>
    </w:p>
    <w:p w14:paraId="6C189850" w14:textId="77777777" w:rsidR="007E0C25" w:rsidRDefault="00E34431">
      <w:pPr>
        <w:pStyle w:val="3"/>
        <w:numPr>
          <w:ilvl w:val="2"/>
          <w:numId w:val="2"/>
        </w:numPr>
      </w:pPr>
      <w:bookmarkStart w:id="1" w:name="_Toc19941"/>
      <w:r>
        <w:rPr>
          <w:rFonts w:hint="eastAsia"/>
        </w:rPr>
        <w:t>重大故障</w:t>
      </w:r>
      <w:r>
        <w:rPr>
          <w:rFonts w:hint="eastAsia"/>
        </w:rPr>
        <w:t>-</w:t>
      </w:r>
      <w:r>
        <w:rPr>
          <w:rFonts w:hint="eastAsia"/>
        </w:rPr>
        <w:t>任务打点</w:t>
      </w:r>
      <w:r>
        <w:rPr>
          <w:rFonts w:hint="eastAsia"/>
        </w:rPr>
        <w:t>信息</w:t>
      </w:r>
      <w:bookmarkEnd w:id="1"/>
    </w:p>
    <w:p w14:paraId="06983917" w14:textId="77777777" w:rsidR="007E0C25" w:rsidRDefault="00E34431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对接方式</w:t>
      </w:r>
    </w:p>
    <w:p w14:paraId="18D2DCEF" w14:textId="77777777" w:rsidR="007E0C25" w:rsidRDefault="00E34431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restful</w:t>
      </w:r>
      <w:r>
        <w:rPr>
          <w:rFonts w:hint="eastAsia"/>
        </w:rPr>
        <w:t>接口（</w:t>
      </w:r>
      <w:r>
        <w:rPr>
          <w:rFonts w:hint="eastAsia"/>
          <w:color w:val="FF0000"/>
          <w:u w:val="single"/>
        </w:rPr>
        <w:t>后期会涉及到资源接口鉴权下载</w:t>
      </w:r>
      <w:r>
        <w:rPr>
          <w:rFonts w:hint="eastAsia"/>
        </w:rPr>
        <w:t>）</w:t>
      </w:r>
    </w:p>
    <w:p w14:paraId="6C726B6D" w14:textId="77777777" w:rsidR="007E0C25" w:rsidRDefault="00E34431">
      <w:pPr>
        <w:pStyle w:val="2"/>
        <w:numPr>
          <w:ilvl w:val="1"/>
          <w:numId w:val="2"/>
        </w:numPr>
      </w:pPr>
      <w:bookmarkStart w:id="2" w:name="_Toc1094"/>
      <w:r>
        <w:rPr>
          <w:rFonts w:hint="eastAsia"/>
        </w:rPr>
        <w:t>接口详情</w:t>
      </w:r>
      <w:bookmarkEnd w:id="2"/>
    </w:p>
    <w:p w14:paraId="7C90340C" w14:textId="77777777" w:rsidR="007E0C25" w:rsidRDefault="00E34431">
      <w:pPr>
        <w:pStyle w:val="3"/>
        <w:numPr>
          <w:ilvl w:val="2"/>
          <w:numId w:val="2"/>
        </w:numPr>
      </w:pPr>
      <w:bookmarkStart w:id="3" w:name="_Toc9494"/>
      <w:bookmarkStart w:id="4" w:name="_省侧故障系统接收工程预约信息接口"/>
      <w:bookmarkStart w:id="5" w:name="_割接工单新增接口"/>
      <w:bookmarkStart w:id="6" w:name="_割接工单取消接口"/>
      <w:r>
        <w:rPr>
          <w:rFonts w:hint="eastAsia"/>
        </w:rPr>
        <w:t>推送任务</w:t>
      </w:r>
      <w:r>
        <w:rPr>
          <w:rFonts w:hint="eastAsia"/>
        </w:rPr>
        <w:t>信息接口</w:t>
      </w:r>
      <w:bookmarkEnd w:id="3"/>
    </w:p>
    <w:bookmarkEnd w:id="4"/>
    <w:bookmarkEnd w:id="5"/>
    <w:p w14:paraId="4329AF83" w14:textId="77777777" w:rsidR="007E0C25" w:rsidRDefault="00E34431">
      <w:pPr>
        <w:rPr>
          <w:b/>
          <w:bCs/>
        </w:rPr>
      </w:pPr>
      <w:r>
        <w:rPr>
          <w:rFonts w:hint="eastAsia"/>
          <w:b/>
          <w:bCs/>
        </w:rPr>
        <w:t>接口说明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7E0C25" w14:paraId="3EB83577" w14:textId="77777777">
        <w:tc>
          <w:tcPr>
            <w:tcW w:w="2694" w:type="dxa"/>
            <w:shd w:val="clear" w:color="auto" w:fill="E5DFEC"/>
          </w:tcPr>
          <w:p w14:paraId="313F17DF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接口编号</w:t>
            </w:r>
          </w:p>
        </w:tc>
        <w:tc>
          <w:tcPr>
            <w:tcW w:w="7087" w:type="dxa"/>
          </w:tcPr>
          <w:p w14:paraId="5C839356" w14:textId="77777777" w:rsidR="007E0C25" w:rsidRDefault="007E0C2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E0C25" w14:paraId="226E070E" w14:textId="77777777">
        <w:tc>
          <w:tcPr>
            <w:tcW w:w="2694" w:type="dxa"/>
            <w:shd w:val="clear" w:color="auto" w:fill="E5DFEC"/>
          </w:tcPr>
          <w:p w14:paraId="3BE7ED4C" w14:textId="77777777" w:rsidR="007E0C25" w:rsidRDefault="00E34431">
            <w:pPr>
              <w:jc w:val="left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接口名称</w:t>
            </w:r>
          </w:p>
        </w:tc>
        <w:tc>
          <w:tcPr>
            <w:tcW w:w="7087" w:type="dxa"/>
          </w:tcPr>
          <w:p w14:paraId="4B8758FF" w14:textId="77777777" w:rsidR="007E0C25" w:rsidRDefault="00E3443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推送任务</w:t>
            </w:r>
            <w:r>
              <w:rPr>
                <w:rFonts w:hint="eastAsia"/>
              </w:rPr>
              <w:t>信息接口</w:t>
            </w:r>
          </w:p>
        </w:tc>
      </w:tr>
      <w:tr w:rsidR="007E0C25" w14:paraId="6ED6C247" w14:textId="77777777">
        <w:tc>
          <w:tcPr>
            <w:tcW w:w="2694" w:type="dxa"/>
            <w:shd w:val="clear" w:color="auto" w:fill="E5DFEC"/>
          </w:tcPr>
          <w:p w14:paraId="72116472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7087" w:type="dxa"/>
          </w:tcPr>
          <w:p w14:paraId="20476ABE" w14:textId="77777777" w:rsidR="007E0C25" w:rsidRDefault="00E3443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推送相关打点信息和图片资源</w:t>
            </w:r>
          </w:p>
        </w:tc>
      </w:tr>
      <w:tr w:rsidR="007E0C25" w14:paraId="72EB195E" w14:textId="77777777">
        <w:tc>
          <w:tcPr>
            <w:tcW w:w="2694" w:type="dxa"/>
            <w:shd w:val="clear" w:color="auto" w:fill="E5DFEC"/>
          </w:tcPr>
          <w:p w14:paraId="3FE81408" w14:textId="77777777" w:rsidR="007E0C25" w:rsidRDefault="00E34431">
            <w:pPr>
              <w:jc w:val="left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对接方案</w:t>
            </w:r>
          </w:p>
        </w:tc>
        <w:tc>
          <w:tcPr>
            <w:tcW w:w="7087" w:type="dxa"/>
          </w:tcPr>
          <w:p w14:paraId="455542A9" w14:textId="77777777" w:rsidR="007E0C25" w:rsidRDefault="00E3443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Restful</w:t>
            </w:r>
            <w:r>
              <w:rPr>
                <w:rFonts w:ascii="宋体" w:eastAsia="宋体" w:hAnsi="宋体" w:cs="宋体" w:hint="eastAsia"/>
                <w:szCs w:val="21"/>
              </w:rPr>
              <w:t>接口</w:t>
            </w:r>
          </w:p>
        </w:tc>
      </w:tr>
      <w:tr w:rsidR="007E0C25" w14:paraId="0FBCCA22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40393265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对接系统</w:t>
            </w:r>
          </w:p>
        </w:tc>
        <w:tc>
          <w:tcPr>
            <w:tcW w:w="7087" w:type="dxa"/>
          </w:tcPr>
          <w:p w14:paraId="6D4F2148" w14:textId="77777777" w:rsidR="007E0C25" w:rsidRDefault="007E0C2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E0C25" w14:paraId="3B7897E6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58A3414F" w14:textId="77777777" w:rsidR="007E0C25" w:rsidRDefault="00E34431">
            <w:pPr>
              <w:jc w:val="left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Cs w:val="21"/>
              </w:rPr>
              <w:t>调用方</w:t>
            </w:r>
          </w:p>
        </w:tc>
        <w:tc>
          <w:tcPr>
            <w:tcW w:w="7087" w:type="dxa"/>
          </w:tcPr>
          <w:p w14:paraId="0A0D4E11" w14:textId="77777777" w:rsidR="007E0C25" w:rsidRDefault="00E344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网络集中调度平台</w:t>
            </w:r>
          </w:p>
        </w:tc>
      </w:tr>
      <w:tr w:rsidR="007E0C25" w14:paraId="440905F2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1C683576" w14:textId="77777777" w:rsidR="007E0C25" w:rsidRDefault="00E34431">
            <w:pPr>
              <w:jc w:val="left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Cs w:val="21"/>
              </w:rPr>
              <w:t>提供方</w:t>
            </w:r>
          </w:p>
        </w:tc>
        <w:tc>
          <w:tcPr>
            <w:tcW w:w="7087" w:type="dxa"/>
          </w:tcPr>
          <w:p w14:paraId="64D7C0B7" w14:textId="77777777" w:rsidR="007E0C25" w:rsidRDefault="007E0C25">
            <w:pPr>
              <w:jc w:val="left"/>
              <w:rPr>
                <w:szCs w:val="21"/>
              </w:rPr>
            </w:pPr>
          </w:p>
        </w:tc>
      </w:tr>
      <w:tr w:rsidR="007E0C25" w14:paraId="3462DA30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2935EA1C" w14:textId="77777777" w:rsidR="007E0C25" w:rsidRDefault="00E34431">
            <w:pPr>
              <w:jc w:val="left"/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接口预计耗时</w:t>
            </w:r>
          </w:p>
        </w:tc>
        <w:tc>
          <w:tcPr>
            <w:tcW w:w="7087" w:type="dxa"/>
          </w:tcPr>
          <w:p w14:paraId="1462FBCE" w14:textId="77777777" w:rsidR="007E0C25" w:rsidRDefault="007E0C25">
            <w:pPr>
              <w:jc w:val="left"/>
              <w:rPr>
                <w:szCs w:val="21"/>
              </w:rPr>
            </w:pPr>
          </w:p>
        </w:tc>
      </w:tr>
      <w:tr w:rsidR="007E0C25" w14:paraId="5F09857B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4F5940CC" w14:textId="77777777" w:rsidR="007E0C25" w:rsidRDefault="00E34431">
            <w:pPr>
              <w:rPr>
                <w:rFonts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Cs w:val="21"/>
              </w:rPr>
              <w:t>接口路径</w:t>
            </w:r>
          </w:p>
        </w:tc>
        <w:tc>
          <w:tcPr>
            <w:tcW w:w="7087" w:type="dxa"/>
          </w:tcPr>
          <w:p w14:paraId="2E17B863" w14:textId="77777777" w:rsidR="007E0C25" w:rsidRDefault="00E34431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需提供推送地址</w:t>
            </w:r>
          </w:p>
        </w:tc>
      </w:tr>
    </w:tbl>
    <w:p w14:paraId="0B529F85" w14:textId="77777777" w:rsidR="007E0C25" w:rsidRDefault="007E0C25">
      <w:pPr>
        <w:rPr>
          <w:b/>
          <w:bCs/>
        </w:rPr>
      </w:pPr>
    </w:p>
    <w:p w14:paraId="7BBE7101" w14:textId="77777777" w:rsidR="007E0C25" w:rsidRDefault="007E0C25">
      <w:pPr>
        <w:rPr>
          <w:b/>
          <w:bCs/>
        </w:rPr>
      </w:pPr>
    </w:p>
    <w:p w14:paraId="54021C56" w14:textId="77777777" w:rsidR="007E0C25" w:rsidRDefault="00E34431">
      <w:pPr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3"/>
        <w:gridCol w:w="649"/>
        <w:gridCol w:w="1476"/>
        <w:gridCol w:w="1183"/>
        <w:gridCol w:w="1476"/>
        <w:gridCol w:w="1476"/>
      </w:tblGrid>
      <w:tr w:rsidR="007E0C25" w14:paraId="602E5539" w14:textId="77777777">
        <w:trPr>
          <w:trHeight w:val="1264"/>
        </w:trPr>
        <w:tc>
          <w:tcPr>
            <w:tcW w:w="1273" w:type="pct"/>
            <w:shd w:val="clear" w:color="auto" w:fill="D7D7D7"/>
            <w:vAlign w:val="center"/>
          </w:tcPr>
          <w:p w14:paraId="7005FB83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元素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名称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443" w:type="pct"/>
            <w:shd w:val="clear" w:color="auto" w:fill="D7D7D7"/>
            <w:vAlign w:val="center"/>
          </w:tcPr>
          <w:p w14:paraId="308EBC7D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约束</w:t>
            </w:r>
          </w:p>
        </w:tc>
        <w:tc>
          <w:tcPr>
            <w:tcW w:w="640" w:type="pct"/>
            <w:shd w:val="clear" w:color="auto" w:fill="D7D7D7"/>
            <w:vAlign w:val="center"/>
          </w:tcPr>
          <w:p w14:paraId="6EE1D076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接口参数类型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763" w:type="pct"/>
            <w:shd w:val="clear" w:color="auto" w:fill="D7D7D7"/>
            <w:vAlign w:val="center"/>
          </w:tcPr>
          <w:p w14:paraId="680742E4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数据库类型长度</w:t>
            </w:r>
          </w:p>
        </w:tc>
        <w:tc>
          <w:tcPr>
            <w:tcW w:w="939" w:type="pct"/>
            <w:shd w:val="clear" w:color="auto" w:fill="D7D7D7"/>
            <w:vAlign w:val="center"/>
          </w:tcPr>
          <w:p w14:paraId="799E00C3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取值说明</w:t>
            </w:r>
          </w:p>
        </w:tc>
        <w:tc>
          <w:tcPr>
            <w:tcW w:w="939" w:type="pct"/>
            <w:shd w:val="clear" w:color="auto" w:fill="D7D7D7"/>
            <w:vAlign w:val="center"/>
          </w:tcPr>
          <w:p w14:paraId="3D90342C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备注</w:t>
            </w:r>
          </w:p>
        </w:tc>
      </w:tr>
      <w:tr w:rsidR="007E0C25" w14:paraId="6CDCD032" w14:textId="77777777">
        <w:trPr>
          <w:trHeight w:val="90"/>
        </w:trPr>
        <w:tc>
          <w:tcPr>
            <w:tcW w:w="1273" w:type="pct"/>
            <w:shd w:val="clear" w:color="auto" w:fill="auto"/>
            <w:vAlign w:val="center"/>
          </w:tcPr>
          <w:p w14:paraId="6C88525B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taskId</w:t>
            </w:r>
            <w:proofErr w:type="spellEnd"/>
          </w:p>
        </w:tc>
        <w:tc>
          <w:tcPr>
            <w:tcW w:w="443" w:type="pct"/>
            <w:shd w:val="clear" w:color="auto" w:fill="auto"/>
            <w:vAlign w:val="center"/>
          </w:tcPr>
          <w:p w14:paraId="44CC676B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640" w:type="pct"/>
            <w:shd w:val="clear" w:color="auto" w:fill="auto"/>
            <w:vAlign w:val="center"/>
          </w:tcPr>
          <w:p w14:paraId="70A83F2C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18C69E2" w14:textId="77777777" w:rsidR="007E0C25" w:rsidRDefault="00E34431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64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02C6AFFD" w14:textId="77777777" w:rsidR="007E0C25" w:rsidRDefault="007E0C2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auto"/>
            <w:vAlign w:val="center"/>
          </w:tcPr>
          <w:p w14:paraId="1B5A28D2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唯一</w:t>
            </w:r>
            <w:r>
              <w:rPr>
                <w:rFonts w:cs="宋体" w:hint="eastAsia"/>
                <w:kern w:val="0"/>
                <w:szCs w:val="21"/>
              </w:rPr>
              <w:t>ID</w:t>
            </w:r>
          </w:p>
        </w:tc>
      </w:tr>
      <w:tr w:rsidR="007E0C25" w14:paraId="08990D1E" w14:textId="77777777">
        <w:trPr>
          <w:trHeight w:val="90"/>
        </w:trPr>
        <w:tc>
          <w:tcPr>
            <w:tcW w:w="1273" w:type="pct"/>
            <w:shd w:val="clear" w:color="auto" w:fill="auto"/>
            <w:vAlign w:val="center"/>
          </w:tcPr>
          <w:p w14:paraId="6E2BFFCA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mettingName</w:t>
            </w:r>
            <w:proofErr w:type="spellEnd"/>
          </w:p>
        </w:tc>
        <w:tc>
          <w:tcPr>
            <w:tcW w:w="443" w:type="pct"/>
            <w:shd w:val="clear" w:color="auto" w:fill="auto"/>
            <w:vAlign w:val="center"/>
          </w:tcPr>
          <w:p w14:paraId="2900E717" w14:textId="77777777" w:rsidR="007E0C25" w:rsidRDefault="007E0C2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640" w:type="pct"/>
            <w:shd w:val="clear" w:color="auto" w:fill="auto"/>
            <w:vAlign w:val="center"/>
          </w:tcPr>
          <w:p w14:paraId="22AE16D4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BAE82B5" w14:textId="77777777" w:rsidR="007E0C25" w:rsidRDefault="00E34431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255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40D91C5E" w14:textId="77777777" w:rsidR="007E0C25" w:rsidRDefault="007E0C2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auto"/>
            <w:vAlign w:val="center"/>
          </w:tcPr>
          <w:p w14:paraId="642207FB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作战室名称</w:t>
            </w:r>
          </w:p>
        </w:tc>
      </w:tr>
      <w:tr w:rsidR="007E0C25" w14:paraId="2E1A5217" w14:textId="77777777">
        <w:trPr>
          <w:trHeight w:val="1264"/>
        </w:trPr>
        <w:tc>
          <w:tcPr>
            <w:tcW w:w="1273" w:type="pct"/>
            <w:shd w:val="clear" w:color="auto" w:fill="FFFFFF" w:themeFill="background1"/>
            <w:vAlign w:val="center"/>
          </w:tcPr>
          <w:p w14:paraId="7298DEB5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taskName</w:t>
            </w:r>
            <w:proofErr w:type="spellEnd"/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14:paraId="6DA4C967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65CF53CD" w14:textId="77777777" w:rsidR="007E0C25" w:rsidRDefault="007E0C25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14:paraId="5DCEC227" w14:textId="77777777" w:rsidR="007E0C25" w:rsidRDefault="00E34431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255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5FFB3479" w14:textId="77777777" w:rsidR="007E0C25" w:rsidRDefault="007E0C2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4318EBC9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任务名称</w:t>
            </w:r>
          </w:p>
        </w:tc>
      </w:tr>
      <w:tr w:rsidR="007E0C25" w14:paraId="597F435F" w14:textId="77777777">
        <w:trPr>
          <w:trHeight w:val="1264"/>
        </w:trPr>
        <w:tc>
          <w:tcPr>
            <w:tcW w:w="1273" w:type="pct"/>
            <w:shd w:val="clear" w:color="auto" w:fill="FFFFFF" w:themeFill="background1"/>
            <w:vAlign w:val="center"/>
          </w:tcPr>
          <w:p w14:paraId="42CC0E8D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time</w:t>
            </w:r>
            <w:r>
              <w:rPr>
                <w:rFonts w:cs="宋体" w:hint="eastAsia"/>
                <w:kern w:val="0"/>
                <w:szCs w:val="21"/>
              </w:rPr>
              <w:t>L</w:t>
            </w:r>
            <w:r>
              <w:rPr>
                <w:rFonts w:cs="宋体" w:hint="eastAsia"/>
                <w:kern w:val="0"/>
                <w:szCs w:val="21"/>
              </w:rPr>
              <w:t>imit</w:t>
            </w:r>
            <w:proofErr w:type="spellEnd"/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14:paraId="29571B07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0DB4B34A" w14:textId="77777777" w:rsidR="007E0C25" w:rsidRDefault="00E34431">
            <w:pPr>
              <w:widowControl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14:paraId="684EC5E4" w14:textId="77777777" w:rsidR="007E0C25" w:rsidRDefault="007E0C2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310ABBE2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/>
                <w:kern w:val="0"/>
                <w:szCs w:val="21"/>
              </w:rPr>
              <w:t>yyyy</w:t>
            </w:r>
            <w:proofErr w:type="spellEnd"/>
            <w:r>
              <w:rPr>
                <w:rFonts w:cs="宋体"/>
                <w:kern w:val="0"/>
                <w:szCs w:val="21"/>
              </w:rPr>
              <w:t>-MM-</w:t>
            </w:r>
            <w:proofErr w:type="spellStart"/>
            <w:r>
              <w:rPr>
                <w:rFonts w:cs="宋体"/>
                <w:kern w:val="0"/>
                <w:szCs w:val="21"/>
              </w:rPr>
              <w:t>dd</w:t>
            </w:r>
            <w:proofErr w:type="spellEnd"/>
            <w:r>
              <w:rPr>
                <w:rFonts w:cs="宋体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cs="宋体"/>
                <w:kern w:val="0"/>
                <w:szCs w:val="21"/>
              </w:rPr>
              <w:t>HH:mm:ss</w:t>
            </w:r>
            <w:proofErr w:type="spellEnd"/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03D690D7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任务时限</w:t>
            </w:r>
          </w:p>
        </w:tc>
      </w:tr>
      <w:tr w:rsidR="007E0C25" w14:paraId="6BB24DA9" w14:textId="77777777">
        <w:trPr>
          <w:trHeight w:val="1264"/>
        </w:trPr>
        <w:tc>
          <w:tcPr>
            <w:tcW w:w="1273" w:type="pct"/>
            <w:shd w:val="clear" w:color="auto" w:fill="FFFFFF" w:themeFill="background1"/>
            <w:vAlign w:val="center"/>
          </w:tcPr>
          <w:p w14:paraId="0248875B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bookmarkStart w:id="7" w:name="_规范"/>
            <w:proofErr w:type="spellStart"/>
            <w:r>
              <w:rPr>
                <w:rFonts w:cs="宋体" w:hint="eastAsia"/>
                <w:kern w:val="0"/>
                <w:szCs w:val="21"/>
              </w:rPr>
              <w:lastRenderedPageBreak/>
              <w:t>taskResultContent</w:t>
            </w:r>
            <w:proofErr w:type="spellEnd"/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14:paraId="337D5A7E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6B056299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14:paraId="48A47BB8" w14:textId="77777777" w:rsidR="007E0C25" w:rsidRDefault="007E0C2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692B30A9" w14:textId="77777777" w:rsidR="007E0C25" w:rsidRDefault="007E0C2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38F6B609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打点内容</w:t>
            </w:r>
          </w:p>
        </w:tc>
      </w:tr>
      <w:tr w:rsidR="007E0C25" w14:paraId="43C7663D" w14:textId="77777777">
        <w:trPr>
          <w:trHeight w:val="1264"/>
        </w:trPr>
        <w:tc>
          <w:tcPr>
            <w:tcW w:w="1273" w:type="pct"/>
            <w:shd w:val="clear" w:color="auto" w:fill="FFFFFF" w:themeFill="background1"/>
            <w:vAlign w:val="center"/>
          </w:tcPr>
          <w:p w14:paraId="325A36CB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taskResultUserName</w:t>
            </w:r>
            <w:proofErr w:type="spellEnd"/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14:paraId="49F4E0E3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526447D2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14:paraId="6C241795" w14:textId="77777777" w:rsidR="007E0C25" w:rsidRDefault="00E34431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50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3FA9963B" w14:textId="77777777" w:rsidR="007E0C25" w:rsidRDefault="007E0C2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67F52CDF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打点人姓名</w:t>
            </w:r>
          </w:p>
        </w:tc>
      </w:tr>
      <w:tr w:rsidR="007E0C25" w14:paraId="6966A9D9" w14:textId="77777777">
        <w:trPr>
          <w:trHeight w:val="1264"/>
        </w:trPr>
        <w:tc>
          <w:tcPr>
            <w:tcW w:w="1273" w:type="pct"/>
            <w:shd w:val="clear" w:color="auto" w:fill="FFFFFF" w:themeFill="background1"/>
            <w:vAlign w:val="center"/>
          </w:tcPr>
          <w:p w14:paraId="53AA1C55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taskResultUserPhone</w:t>
            </w:r>
            <w:proofErr w:type="spellEnd"/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14:paraId="400DD17B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6D2A2509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14:paraId="04DBC3CF" w14:textId="77777777" w:rsidR="007E0C25" w:rsidRDefault="00E34431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50</w:t>
            </w: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7DF38149" w14:textId="77777777" w:rsidR="007E0C25" w:rsidRDefault="007E0C2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01B3CA5B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打点人电话</w:t>
            </w:r>
          </w:p>
        </w:tc>
      </w:tr>
      <w:tr w:rsidR="007E0C25" w14:paraId="42716EFE" w14:textId="77777777">
        <w:trPr>
          <w:trHeight w:val="1264"/>
        </w:trPr>
        <w:tc>
          <w:tcPr>
            <w:tcW w:w="1273" w:type="pct"/>
            <w:shd w:val="clear" w:color="auto" w:fill="FFFFFF" w:themeFill="background1"/>
            <w:vAlign w:val="center"/>
          </w:tcPr>
          <w:p w14:paraId="228ECACB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taskResultUser</w:t>
            </w:r>
            <w:r>
              <w:rPr>
                <w:rFonts w:cs="宋体" w:hint="eastAsia"/>
                <w:kern w:val="0"/>
                <w:szCs w:val="21"/>
              </w:rPr>
              <w:t>Dept</w:t>
            </w:r>
            <w:proofErr w:type="spellEnd"/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14:paraId="5B0699DF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2749EED5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14:paraId="5A5C2DA8" w14:textId="77777777" w:rsidR="007E0C25" w:rsidRDefault="007E0C2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1D505C6D" w14:textId="77777777" w:rsidR="007E0C25" w:rsidRDefault="007E0C2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2EF685A2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打点</w:t>
            </w:r>
            <w:proofErr w:type="gramStart"/>
            <w:r>
              <w:rPr>
                <w:rFonts w:cs="宋体" w:hint="eastAsia"/>
                <w:kern w:val="0"/>
                <w:szCs w:val="21"/>
              </w:rPr>
              <w:t>人部门</w:t>
            </w:r>
            <w:proofErr w:type="gramEnd"/>
          </w:p>
        </w:tc>
      </w:tr>
      <w:tr w:rsidR="007E0C25" w14:paraId="729FCEB1" w14:textId="77777777">
        <w:trPr>
          <w:trHeight w:val="1264"/>
        </w:trPr>
        <w:tc>
          <w:tcPr>
            <w:tcW w:w="1273" w:type="pct"/>
            <w:shd w:val="clear" w:color="auto" w:fill="FFFFFF" w:themeFill="background1"/>
            <w:vAlign w:val="center"/>
          </w:tcPr>
          <w:p w14:paraId="14BBE9A2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imgUrl</w:t>
            </w:r>
            <w:proofErr w:type="spellEnd"/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14:paraId="07FE99C9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4D5E74C2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List&lt;String&gt;</w:t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14:paraId="3BB20DEB" w14:textId="77777777" w:rsidR="007E0C25" w:rsidRDefault="007E0C2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38CCC93D" w14:textId="77777777" w:rsidR="007E0C25" w:rsidRDefault="007E0C2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2350ECF9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资源地址</w:t>
            </w:r>
          </w:p>
        </w:tc>
      </w:tr>
      <w:tr w:rsidR="007E0C25" w14:paraId="45F22269" w14:textId="77777777">
        <w:trPr>
          <w:trHeight w:val="1264"/>
        </w:trPr>
        <w:tc>
          <w:tcPr>
            <w:tcW w:w="1273" w:type="pct"/>
            <w:shd w:val="clear" w:color="auto" w:fill="FFFFFF" w:themeFill="background1"/>
            <w:vAlign w:val="center"/>
          </w:tcPr>
          <w:p w14:paraId="77C94C04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 w:hint="eastAsia"/>
                <w:kern w:val="0"/>
                <w:szCs w:val="21"/>
              </w:rPr>
              <w:t>nowTime</w:t>
            </w:r>
            <w:proofErr w:type="spellEnd"/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14:paraId="00762F11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50F84B28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14:paraId="60682F46" w14:textId="77777777" w:rsidR="007E0C25" w:rsidRDefault="007E0C2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17EA6B65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proofErr w:type="spellStart"/>
            <w:r>
              <w:rPr>
                <w:rFonts w:cs="宋体"/>
                <w:kern w:val="0"/>
                <w:szCs w:val="21"/>
              </w:rPr>
              <w:t>yyyy</w:t>
            </w:r>
            <w:proofErr w:type="spellEnd"/>
            <w:r>
              <w:rPr>
                <w:rFonts w:cs="宋体"/>
                <w:kern w:val="0"/>
                <w:szCs w:val="21"/>
              </w:rPr>
              <w:t>-MM-</w:t>
            </w:r>
            <w:proofErr w:type="spellStart"/>
            <w:r>
              <w:rPr>
                <w:rFonts w:cs="宋体"/>
                <w:kern w:val="0"/>
                <w:szCs w:val="21"/>
              </w:rPr>
              <w:t>dd</w:t>
            </w:r>
            <w:proofErr w:type="spellEnd"/>
            <w:r>
              <w:rPr>
                <w:rFonts w:cs="宋体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cs="宋体"/>
                <w:kern w:val="0"/>
                <w:szCs w:val="21"/>
              </w:rPr>
              <w:t>HH:mm:ss</w:t>
            </w:r>
            <w:proofErr w:type="spellEnd"/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1726C8CD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打点时间</w:t>
            </w:r>
          </w:p>
        </w:tc>
      </w:tr>
      <w:tr w:rsidR="007E0C25" w14:paraId="7CBA1964" w14:textId="77777777">
        <w:trPr>
          <w:trHeight w:val="1264"/>
        </w:trPr>
        <w:tc>
          <w:tcPr>
            <w:tcW w:w="1273" w:type="pct"/>
            <w:shd w:val="clear" w:color="auto" w:fill="FFFFFF" w:themeFill="background1"/>
            <w:vAlign w:val="center"/>
          </w:tcPr>
          <w:p w14:paraId="751EE9FD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commentRangeStart w:id="8"/>
            <w:proofErr w:type="spellStart"/>
            <w:r>
              <w:rPr>
                <w:rFonts w:cs="宋体" w:hint="eastAsia"/>
                <w:kern w:val="0"/>
                <w:szCs w:val="21"/>
              </w:rPr>
              <w:t>focusOn</w:t>
            </w:r>
            <w:proofErr w:type="spellEnd"/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14:paraId="3E037291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1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254EEEA2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14:paraId="60257B0A" w14:textId="77777777" w:rsidR="007E0C25" w:rsidRDefault="007E0C2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18EE25B2" w14:textId="77777777" w:rsidR="007E0C25" w:rsidRDefault="007E0C2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0328E932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是否关注</w:t>
            </w:r>
            <w:r>
              <w:rPr>
                <w:rFonts w:cs="宋体" w:hint="eastAsia"/>
                <w:kern w:val="0"/>
                <w:szCs w:val="21"/>
              </w:rPr>
              <w:br/>
              <w:t>0:</w:t>
            </w:r>
            <w:r>
              <w:rPr>
                <w:rFonts w:cs="宋体" w:hint="eastAsia"/>
                <w:kern w:val="0"/>
                <w:szCs w:val="21"/>
              </w:rPr>
              <w:t>否</w:t>
            </w:r>
            <w:r>
              <w:rPr>
                <w:rFonts w:cs="宋体" w:hint="eastAsia"/>
                <w:kern w:val="0"/>
                <w:szCs w:val="21"/>
              </w:rPr>
              <w:t>, 1:</w:t>
            </w:r>
            <w:r>
              <w:rPr>
                <w:rFonts w:cs="宋体" w:hint="eastAsia"/>
                <w:kern w:val="0"/>
                <w:szCs w:val="21"/>
              </w:rPr>
              <w:t>是</w:t>
            </w:r>
            <w:commentRangeEnd w:id="8"/>
            <w:r>
              <w:commentReference w:id="8"/>
            </w:r>
          </w:p>
        </w:tc>
      </w:tr>
      <w:tr w:rsidR="007E0C25" w14:paraId="562C047C" w14:textId="77777777">
        <w:trPr>
          <w:trHeight w:val="1264"/>
        </w:trPr>
        <w:tc>
          <w:tcPr>
            <w:tcW w:w="1273" w:type="pct"/>
            <w:shd w:val="clear" w:color="auto" w:fill="FFFFFF" w:themeFill="background1"/>
            <w:vAlign w:val="center"/>
          </w:tcPr>
          <w:p w14:paraId="0A6D0ED6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commentRangeStart w:id="9"/>
            <w:r>
              <w:rPr>
                <w:rFonts w:cs="宋体" w:hint="eastAsia"/>
                <w:kern w:val="0"/>
                <w:szCs w:val="21"/>
              </w:rPr>
              <w:t>city</w:t>
            </w:r>
          </w:p>
        </w:tc>
        <w:tc>
          <w:tcPr>
            <w:tcW w:w="443" w:type="pct"/>
            <w:shd w:val="clear" w:color="auto" w:fill="FFFFFF" w:themeFill="background1"/>
            <w:vAlign w:val="center"/>
          </w:tcPr>
          <w:p w14:paraId="14DEE4D0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0</w:t>
            </w:r>
          </w:p>
        </w:tc>
        <w:tc>
          <w:tcPr>
            <w:tcW w:w="640" w:type="pct"/>
            <w:shd w:val="clear" w:color="auto" w:fill="FFFFFF" w:themeFill="background1"/>
            <w:vAlign w:val="center"/>
          </w:tcPr>
          <w:p w14:paraId="45FCB476" w14:textId="77777777" w:rsidR="007E0C25" w:rsidRDefault="00E3443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763" w:type="pct"/>
            <w:shd w:val="clear" w:color="auto" w:fill="FFFFFF" w:themeFill="background1"/>
            <w:vAlign w:val="center"/>
          </w:tcPr>
          <w:p w14:paraId="0AA3F5DA" w14:textId="77777777" w:rsidR="007E0C25" w:rsidRDefault="007E0C25">
            <w:pPr>
              <w:widowControl/>
              <w:jc w:val="center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4F1B5DA6" w14:textId="77777777" w:rsidR="007E0C25" w:rsidRDefault="007E0C25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</w:p>
        </w:tc>
        <w:tc>
          <w:tcPr>
            <w:tcW w:w="939" w:type="pct"/>
            <w:shd w:val="clear" w:color="auto" w:fill="FFFFFF" w:themeFill="background1"/>
            <w:vAlign w:val="center"/>
          </w:tcPr>
          <w:p w14:paraId="67E47EA5" w14:textId="77777777" w:rsidR="007E0C25" w:rsidRDefault="00E34431">
            <w:pPr>
              <w:widowControl/>
              <w:jc w:val="left"/>
              <w:rPr>
                <w:rFonts w:cs="宋体"/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地市</w:t>
            </w:r>
            <w:commentRangeEnd w:id="9"/>
            <w:r>
              <w:commentReference w:id="9"/>
            </w:r>
            <w:ins w:id="10" w:author="若有一人" w:date="2022-07-19T17:08:00Z"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多个地市，用英文逗号分割</w:t>
              </w:r>
              <w:r>
                <w:rPr>
                  <w:rFonts w:hint="eastAsia"/>
                </w:rPr>
                <w:t>)</w:t>
              </w:r>
            </w:ins>
          </w:p>
        </w:tc>
      </w:tr>
      <w:bookmarkEnd w:id="6"/>
    </w:tbl>
    <w:p w14:paraId="71B4E727" w14:textId="77777777" w:rsidR="007E0C25" w:rsidRDefault="007E0C25"/>
    <w:p w14:paraId="4414C8C4" w14:textId="77777777" w:rsidR="007E0C25" w:rsidRDefault="00E34431">
      <w:r>
        <w:rPr>
          <w:rFonts w:hint="eastAsia"/>
        </w:rPr>
        <w:t>样例数据：</w:t>
      </w:r>
    </w:p>
    <w:bookmarkEnd w:id="7"/>
    <w:p w14:paraId="6C66DBF2" w14:textId="77777777" w:rsidR="007E0C25" w:rsidRDefault="007E0C2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4110BD76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{</w:t>
      </w:r>
    </w:p>
    <w:p w14:paraId="3A413D19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"</w:t>
      </w:r>
      <w:proofErr w:type="spellStart"/>
      <w:r>
        <w:rPr>
          <w:rFonts w:cs="宋体" w:hint="eastAsia"/>
          <w:kern w:val="0"/>
          <w:szCs w:val="21"/>
        </w:rPr>
        <w:t>taskId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dsadsa-dasd-awerdwqrd-qwfd</w:t>
      </w:r>
      <w:proofErr w:type="spellEnd"/>
      <w:r>
        <w:rPr>
          <w:rFonts w:hint="eastAsia"/>
        </w:rPr>
        <w:t>"</w:t>
      </w:r>
      <w:r>
        <w:rPr>
          <w:rFonts w:hint="eastAsia"/>
        </w:rPr>
        <w:t>,</w:t>
      </w:r>
    </w:p>
    <w:p w14:paraId="73D1AAC4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taskName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任务名称：抢通抢修处置【故障处理组</w:t>
      </w:r>
      <w:r>
        <w:rPr>
          <w:rFonts w:hint="eastAsia"/>
        </w:rPr>
        <w:t>/</w:t>
      </w:r>
      <w:r>
        <w:rPr>
          <w:rFonts w:hint="eastAsia"/>
        </w:rPr>
        <w:t>分公司】</w:t>
      </w:r>
      <w:r>
        <w:rPr>
          <w:rFonts w:hint="eastAsia"/>
        </w:rPr>
        <w:t>",</w:t>
      </w:r>
    </w:p>
    <w:p w14:paraId="4D91145E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"timeLimit":"2022-05-05 1</w:t>
      </w:r>
      <w:r>
        <w:rPr>
          <w:rFonts w:hint="eastAsia"/>
        </w:rPr>
        <w:t>7</w:t>
      </w:r>
      <w:r>
        <w:rPr>
          <w:rFonts w:hint="eastAsia"/>
        </w:rPr>
        <w:t>:</w:t>
      </w:r>
      <w:r>
        <w:rPr>
          <w:rFonts w:hint="eastAsia"/>
        </w:rPr>
        <w:t>00</w:t>
      </w:r>
      <w:r>
        <w:rPr>
          <w:rFonts w:hint="eastAsia"/>
        </w:rPr>
        <w:t>:0</w:t>
      </w:r>
      <w:r>
        <w:rPr>
          <w:rFonts w:hint="eastAsia"/>
        </w:rPr>
        <w:t>0</w:t>
      </w:r>
      <w:r>
        <w:rPr>
          <w:rFonts w:hint="eastAsia"/>
        </w:rPr>
        <w:t>",</w:t>
      </w:r>
    </w:p>
    <w:p w14:paraId="51C73B08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taskResultContent</w:t>
      </w:r>
      <w:proofErr w:type="spellEnd"/>
      <w:r>
        <w:rPr>
          <w:rFonts w:hint="eastAsia"/>
        </w:rPr>
        <w:t>":"</w:t>
      </w:r>
      <w:r>
        <w:rPr>
          <w:rFonts w:hint="eastAsia"/>
        </w:rPr>
        <w:t>处理结果：已紧急出动</w:t>
      </w:r>
      <w:r>
        <w:rPr>
          <w:rFonts w:hint="eastAsia"/>
        </w:rPr>
        <w:t>xxx</w:t>
      </w:r>
      <w:r>
        <w:rPr>
          <w:rFonts w:hint="eastAsia"/>
        </w:rPr>
        <w:t>，并开展抢修</w:t>
      </w:r>
      <w:r>
        <w:rPr>
          <w:rFonts w:hint="eastAsia"/>
        </w:rPr>
        <w:t>xxx</w:t>
      </w:r>
      <w:r>
        <w:rPr>
          <w:rFonts w:hint="eastAsia"/>
        </w:rPr>
        <w:t>，情况如下图。</w:t>
      </w:r>
      <w:r>
        <w:rPr>
          <w:rFonts w:hint="eastAsia"/>
        </w:rPr>
        <w:t>xx</w:t>
      </w:r>
      <w:r>
        <w:rPr>
          <w:rFonts w:hint="eastAsia"/>
        </w:rPr>
        <w:t>故障已于</w:t>
      </w:r>
      <w:r>
        <w:rPr>
          <w:rFonts w:hint="eastAsia"/>
        </w:rPr>
        <w:t>xx</w:t>
      </w:r>
      <w:r>
        <w:rPr>
          <w:rFonts w:hint="eastAsia"/>
        </w:rPr>
        <w:t>时</w:t>
      </w:r>
      <w:r>
        <w:rPr>
          <w:rFonts w:hint="eastAsia"/>
        </w:rPr>
        <w:t>xx</w:t>
      </w:r>
      <w:r>
        <w:rPr>
          <w:rFonts w:hint="eastAsia"/>
        </w:rPr>
        <w:t>分抢修完毕</w:t>
      </w:r>
      <w:r>
        <w:rPr>
          <w:rFonts w:hint="eastAsia"/>
        </w:rPr>
        <w:t>",</w:t>
      </w:r>
    </w:p>
    <w:p w14:paraId="6330766C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"</w:t>
      </w:r>
      <w:proofErr w:type="spellStart"/>
      <w:r>
        <w:rPr>
          <w:rFonts w:hint="eastAsia"/>
        </w:rPr>
        <w:t>taskResultUserName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左少彬</w:t>
      </w:r>
      <w:r>
        <w:rPr>
          <w:rFonts w:hint="eastAsia"/>
        </w:rPr>
        <w:t>",</w:t>
      </w:r>
    </w:p>
    <w:p w14:paraId="553C093D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"taskResultUserPhone":"1</w:t>
      </w:r>
      <w:r>
        <w:rPr>
          <w:rFonts w:hint="eastAsia"/>
        </w:rPr>
        <w:t>2345678911</w:t>
      </w:r>
      <w:r>
        <w:rPr>
          <w:rFonts w:hint="eastAsia"/>
        </w:rPr>
        <w:t>",</w:t>
      </w:r>
    </w:p>
    <w:p w14:paraId="7B3B5A99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"</w:t>
      </w:r>
      <w:proofErr w:type="spellStart"/>
      <w:r>
        <w:rPr>
          <w:rFonts w:cs="宋体" w:hint="eastAsia"/>
          <w:kern w:val="0"/>
          <w:szCs w:val="21"/>
        </w:rPr>
        <w:t>taskResultUser</w:t>
      </w:r>
      <w:r>
        <w:rPr>
          <w:rFonts w:cs="宋体" w:hint="eastAsia"/>
          <w:kern w:val="0"/>
          <w:szCs w:val="21"/>
        </w:rPr>
        <w:t>Dept</w:t>
      </w:r>
      <w:proofErr w:type="spellEnd"/>
      <w:r>
        <w:rPr>
          <w:rFonts w:hint="eastAsia"/>
        </w:rPr>
        <w:t>":"</w:t>
      </w:r>
      <w:r>
        <w:rPr>
          <w:rFonts w:hint="eastAsia"/>
        </w:rPr>
        <w:t>江苏移动</w:t>
      </w:r>
      <w:r>
        <w:rPr>
          <w:rFonts w:hint="eastAsia"/>
        </w:rPr>
        <w:t>",</w:t>
      </w:r>
    </w:p>
    <w:p w14:paraId="2F0F9FF0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commentRangeStart w:id="11"/>
      <w:r>
        <w:rPr>
          <w:rFonts w:hint="eastAsia"/>
        </w:rPr>
        <w:lastRenderedPageBreak/>
        <w:t>"</w:t>
      </w:r>
      <w:r>
        <w:rPr>
          <w:rFonts w:cs="宋体" w:hint="eastAsia"/>
          <w:kern w:val="0"/>
          <w:szCs w:val="21"/>
        </w:rPr>
        <w:t>focusOn</w:t>
      </w:r>
      <w:r>
        <w:rPr>
          <w:rFonts w:hint="eastAsia"/>
        </w:rPr>
        <w:t>":</w:t>
      </w:r>
      <w:r>
        <w:rPr>
          <w:rFonts w:hint="eastAsia"/>
        </w:rPr>
        <w:t>0</w:t>
      </w:r>
      <w:r>
        <w:rPr>
          <w:rFonts w:hint="eastAsia"/>
        </w:rPr>
        <w:t>,</w:t>
      </w:r>
      <w:commentRangeEnd w:id="11"/>
      <w:r>
        <w:commentReference w:id="11"/>
      </w:r>
    </w:p>
    <w:p w14:paraId="52971A57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commentRangeStart w:id="12"/>
      <w:r>
        <w:rPr>
          <w:rFonts w:hint="eastAsia"/>
        </w:rPr>
        <w:t>"</w:t>
      </w:r>
      <w:r>
        <w:rPr>
          <w:rFonts w:hint="eastAsia"/>
        </w:rPr>
        <w:t>city</w:t>
      </w:r>
      <w:r>
        <w:rPr>
          <w:rFonts w:hint="eastAsia"/>
        </w:rPr>
        <w:t>":"</w:t>
      </w:r>
      <w:r>
        <w:rPr>
          <w:rFonts w:hint="eastAsia"/>
        </w:rPr>
        <w:t>南京</w:t>
      </w:r>
      <w:r>
        <w:rPr>
          <w:rFonts w:hint="eastAsia"/>
        </w:rPr>
        <w:t>",</w:t>
      </w:r>
      <w:commentRangeEnd w:id="12"/>
      <w:r>
        <w:commentReference w:id="12"/>
      </w:r>
    </w:p>
    <w:p w14:paraId="1B8D9FBD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"nowTime":"2022-05-05 16:39:09",</w:t>
      </w:r>
    </w:p>
    <w:p w14:paraId="2335DB45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"</w:t>
      </w:r>
      <w:proofErr w:type="gramStart"/>
      <w:r>
        <w:rPr>
          <w:rFonts w:hint="eastAsia"/>
        </w:rPr>
        <w:t>imgUrl:[</w:t>
      </w:r>
      <w:proofErr w:type="gramEnd"/>
      <w:r>
        <w:rPr>
          <w:rFonts w:hint="eastAsia"/>
        </w:rPr>
        <w:t>"http://</w:t>
      </w:r>
      <w:r>
        <w:rPr>
          <w:rFonts w:hint="eastAsia"/>
        </w:rPr>
        <w:t>IP</w:t>
      </w:r>
      <w:r>
        <w:rPr>
          <w:rFonts w:hint="eastAsia"/>
        </w:rPr>
        <w:t>:8000/cdispatching/file/v1/ftp/download/XXXXXXX","http://</w:t>
      </w:r>
      <w:r>
        <w:rPr>
          <w:rFonts w:hint="eastAsia"/>
        </w:rPr>
        <w:t>IP</w:t>
      </w:r>
      <w:r>
        <w:rPr>
          <w:rFonts w:hint="eastAsia"/>
        </w:rPr>
        <w:t>:8000/cdispatching/file/v1/ftp/download/XXXXXXX"]</w:t>
      </w:r>
    </w:p>
    <w:p w14:paraId="6429B617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14:paraId="2F3B69E5" w14:textId="77777777" w:rsidR="007E0C25" w:rsidRDefault="007E0C2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155A525B" w14:textId="77777777" w:rsidR="007E0C25" w:rsidRDefault="007E0C25"/>
    <w:p w14:paraId="45163092" w14:textId="77777777" w:rsidR="007E0C25" w:rsidRDefault="007E0C25"/>
    <w:p w14:paraId="7F521DC3" w14:textId="77777777" w:rsidR="007E0C25" w:rsidRDefault="007E0C25"/>
    <w:p w14:paraId="0C4CC20C" w14:textId="77777777" w:rsidR="007E0C25" w:rsidRDefault="007E0C25"/>
    <w:p w14:paraId="77BCF1BD" w14:textId="77777777" w:rsidR="007E0C25" w:rsidRDefault="00E34431">
      <w:r>
        <w:rPr>
          <w:rFonts w:hint="eastAsia"/>
        </w:rPr>
        <w:t xml:space="preserve">curl </w:t>
      </w:r>
      <w:r>
        <w:rPr>
          <w:rFonts w:hint="eastAsia"/>
        </w:rPr>
        <w:t>模拟调用</w:t>
      </w:r>
    </w:p>
    <w:p w14:paraId="2692E662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curl -X POST --header 'Content-Type: application/</w:t>
      </w:r>
      <w:proofErr w:type="spellStart"/>
      <w:r>
        <w:t>json</w:t>
      </w:r>
      <w:proofErr w:type="spellEnd"/>
      <w:r>
        <w:t xml:space="preserve">' --header </w:t>
      </w:r>
      <w:r>
        <w:t>'Accept: application/</w:t>
      </w:r>
      <w:proofErr w:type="spellStart"/>
      <w:r>
        <w:t>json</w:t>
      </w:r>
      <w:proofErr w:type="spellEnd"/>
      <w:r>
        <w:t xml:space="preserve">' -d </w:t>
      </w:r>
      <w:proofErr w:type="gramStart"/>
      <w:r>
        <w:t>'{ \</w:t>
      </w:r>
      <w:proofErr w:type="gramEnd"/>
    </w:p>
    <w:p w14:paraId="6C9D07DA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</w:t>
      </w:r>
      <w:proofErr w:type="spellStart"/>
      <w:r>
        <w:rPr>
          <w:rFonts w:cs="宋体" w:hint="eastAsia"/>
          <w:kern w:val="0"/>
          <w:szCs w:val="21"/>
        </w:rPr>
        <w:t>taskId</w:t>
      </w:r>
      <w:proofErr w:type="spellEnd"/>
      <w:r>
        <w:rPr>
          <w:rFonts w:hint="eastAsia"/>
        </w:rPr>
        <w:t>":"</w:t>
      </w:r>
      <w:proofErr w:type="spellStart"/>
      <w:r>
        <w:rPr>
          <w:rFonts w:hint="eastAsia"/>
        </w:rPr>
        <w:t>dsadsa-dasd-awerdwqrd-qwfd</w:t>
      </w:r>
      <w:proofErr w:type="spellEnd"/>
      <w:proofErr w:type="gramStart"/>
      <w:r>
        <w:rPr>
          <w:rFonts w:hint="eastAsia"/>
        </w:rPr>
        <w:t>"</w:t>
      </w:r>
      <w:r>
        <w:rPr>
          <w:rFonts w:hint="eastAsia"/>
        </w:rPr>
        <w:t>,\</w:t>
      </w:r>
      <w:proofErr w:type="gramEnd"/>
    </w:p>
    <w:p w14:paraId="5F43369F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"</w:t>
      </w:r>
      <w:proofErr w:type="spellStart"/>
      <w:r>
        <w:t>taskName</w:t>
      </w:r>
      <w:proofErr w:type="spellEnd"/>
      <w:r>
        <w:t>":"</w:t>
      </w:r>
      <w:r>
        <w:t>任务名称：抢通抢修处置【故障处理组</w:t>
      </w:r>
      <w:r>
        <w:t>/</w:t>
      </w:r>
      <w:r>
        <w:t>分公司】</w:t>
      </w:r>
      <w:r>
        <w:t>", \</w:t>
      </w:r>
    </w:p>
    <w:p w14:paraId="3093587D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"timeLimit":"2022-05-05 17:00:00", \</w:t>
      </w:r>
    </w:p>
    <w:p w14:paraId="1FB68E60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"</w:t>
      </w:r>
      <w:proofErr w:type="spellStart"/>
      <w:r>
        <w:t>taskResultContent</w:t>
      </w:r>
      <w:proofErr w:type="spellEnd"/>
      <w:r>
        <w:t>":"</w:t>
      </w:r>
      <w:r>
        <w:t>处理结果：已紧急出动</w:t>
      </w:r>
      <w:r>
        <w:t>xxx</w:t>
      </w:r>
      <w:r>
        <w:t>，并开展抢修</w:t>
      </w:r>
      <w:r>
        <w:t>xxx</w:t>
      </w:r>
      <w:r>
        <w:t>，情况如下图。</w:t>
      </w:r>
      <w:r>
        <w:t>xx</w:t>
      </w:r>
      <w:r>
        <w:t>故障已于</w:t>
      </w:r>
      <w:r>
        <w:t>xx</w:t>
      </w:r>
      <w:r>
        <w:t>时</w:t>
      </w:r>
      <w:r>
        <w:t>xx</w:t>
      </w:r>
      <w:r>
        <w:t>分抢修完毕</w:t>
      </w:r>
      <w:r>
        <w:t>", \</w:t>
      </w:r>
    </w:p>
    <w:p w14:paraId="3980BFFC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"</w:t>
      </w:r>
      <w:proofErr w:type="spellStart"/>
      <w:r>
        <w:t>taskResultUserName</w:t>
      </w:r>
      <w:proofErr w:type="spellEnd"/>
      <w:r>
        <w:t>":"</w:t>
      </w:r>
      <w:r>
        <w:t>左少彬</w:t>
      </w:r>
      <w:r>
        <w:t>", \</w:t>
      </w:r>
    </w:p>
    <w:p w14:paraId="1B51E87D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"tas</w:t>
      </w:r>
      <w:r>
        <w:t>kResultUserPhone":"12345678911", \</w:t>
      </w:r>
    </w:p>
    <w:p w14:paraId="3050B0E5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</w:t>
      </w:r>
      <w:proofErr w:type="spellStart"/>
      <w:r>
        <w:rPr>
          <w:rFonts w:cs="宋体" w:hint="eastAsia"/>
          <w:kern w:val="0"/>
          <w:szCs w:val="21"/>
        </w:rPr>
        <w:t>taskResultUser</w:t>
      </w:r>
      <w:r>
        <w:rPr>
          <w:rFonts w:cs="宋体" w:hint="eastAsia"/>
          <w:kern w:val="0"/>
          <w:szCs w:val="21"/>
        </w:rPr>
        <w:t>Dept</w:t>
      </w:r>
      <w:proofErr w:type="spellEnd"/>
      <w:r>
        <w:rPr>
          <w:rFonts w:hint="eastAsia"/>
        </w:rPr>
        <w:t>":"</w:t>
      </w:r>
      <w:r>
        <w:rPr>
          <w:rFonts w:hint="eastAsia"/>
        </w:rPr>
        <w:t>江苏移动</w:t>
      </w:r>
      <w:r>
        <w:rPr>
          <w:rFonts w:hint="eastAsia"/>
        </w:rPr>
        <w:t>",</w:t>
      </w:r>
      <w:r>
        <w:rPr>
          <w:rFonts w:hint="eastAsia"/>
        </w:rPr>
        <w:t xml:space="preserve"> \</w:t>
      </w:r>
    </w:p>
    <w:p w14:paraId="229EFE7C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commentRangeStart w:id="13"/>
      <w:r>
        <w:rPr>
          <w:rFonts w:hint="eastAsia"/>
        </w:rPr>
        <w:t>"</w:t>
      </w:r>
      <w:r>
        <w:rPr>
          <w:rFonts w:cs="宋体" w:hint="eastAsia"/>
          <w:kern w:val="0"/>
          <w:szCs w:val="21"/>
        </w:rPr>
        <w:t>focusOn</w:t>
      </w:r>
      <w:r>
        <w:rPr>
          <w:rFonts w:hint="eastAsia"/>
        </w:rPr>
        <w:t>":</w:t>
      </w:r>
      <w:r>
        <w:rPr>
          <w:rFonts w:hint="eastAsia"/>
        </w:rPr>
        <w:t>0</w:t>
      </w:r>
      <w:r>
        <w:rPr>
          <w:rFonts w:hint="eastAsia"/>
        </w:rPr>
        <w:t>,</w:t>
      </w:r>
      <w:r>
        <w:rPr>
          <w:rFonts w:hint="eastAsia"/>
        </w:rPr>
        <w:t xml:space="preserve"> \</w:t>
      </w:r>
      <w:commentRangeEnd w:id="13"/>
      <w:r>
        <w:commentReference w:id="13"/>
      </w:r>
    </w:p>
    <w:p w14:paraId="2FE215D0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commentRangeStart w:id="14"/>
      <w:r>
        <w:rPr>
          <w:rFonts w:hint="eastAsia"/>
        </w:rPr>
        <w:t>"</w:t>
      </w:r>
      <w:r>
        <w:rPr>
          <w:rFonts w:hint="eastAsia"/>
        </w:rPr>
        <w:t>city</w:t>
      </w:r>
      <w:r>
        <w:rPr>
          <w:rFonts w:hint="eastAsia"/>
        </w:rPr>
        <w:t>":"</w:t>
      </w:r>
      <w:r>
        <w:rPr>
          <w:rFonts w:hint="eastAsia"/>
        </w:rPr>
        <w:t>南京</w:t>
      </w:r>
      <w:r>
        <w:rPr>
          <w:rFonts w:hint="eastAsia"/>
        </w:rPr>
        <w:t>",</w:t>
      </w:r>
      <w:r>
        <w:rPr>
          <w:rFonts w:hint="eastAsia"/>
        </w:rPr>
        <w:t>\</w:t>
      </w:r>
      <w:commentRangeEnd w:id="14"/>
      <w:r>
        <w:commentReference w:id="14"/>
      </w:r>
    </w:p>
    <w:p w14:paraId="2FB910A5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"nowTime":"2022-05-05 16:39:09", \</w:t>
      </w:r>
    </w:p>
    <w:p w14:paraId="69C0480E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"</w:t>
      </w:r>
      <w:proofErr w:type="gramStart"/>
      <w:r>
        <w:t>imgUrl:[</w:t>
      </w:r>
      <w:proofErr w:type="gramEnd"/>
      <w:r>
        <w:t>"http://IP:8000/cdispatching/file/v1/ftp/download/XXXXXXX","http://IP:8000/cdispatching/file/v1/ftp/download/XX</w:t>
      </w:r>
      <w:r>
        <w:t>XXXXX"] \</w:t>
      </w:r>
    </w:p>
    <w:p w14:paraId="1099312F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}' 'http://ip:port/xxx/xxxx'</w:t>
      </w:r>
    </w:p>
    <w:p w14:paraId="6000815C" w14:textId="77777777" w:rsidR="007E0C25" w:rsidRDefault="007E0C2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0E6F837C" w14:textId="77777777" w:rsidR="007E0C25" w:rsidRDefault="007E0C2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6713F673" w14:textId="77777777" w:rsidR="007E0C25" w:rsidRDefault="007E0C25"/>
    <w:p w14:paraId="03E281C8" w14:textId="77777777" w:rsidR="007E0C25" w:rsidRDefault="007E0C25"/>
    <w:p w14:paraId="23998DA1" w14:textId="77777777" w:rsidR="007E0C25" w:rsidRDefault="007E0C25"/>
    <w:p w14:paraId="54DB2743" w14:textId="77777777" w:rsidR="007E0C25" w:rsidRDefault="007E0C25"/>
    <w:p w14:paraId="767E2402" w14:textId="77777777" w:rsidR="007E0C25" w:rsidRDefault="007E0C25"/>
    <w:p w14:paraId="6038456E" w14:textId="77777777" w:rsidR="007E0C25" w:rsidRDefault="007E0C25"/>
    <w:p w14:paraId="69CC6B98" w14:textId="77777777" w:rsidR="007E0C25" w:rsidRDefault="007E0C25"/>
    <w:p w14:paraId="62488FDE" w14:textId="77777777" w:rsidR="007E0C25" w:rsidRDefault="007E0C25"/>
    <w:p w14:paraId="14C415D6" w14:textId="77777777" w:rsidR="007E0C25" w:rsidRDefault="007E0C25"/>
    <w:p w14:paraId="41867295" w14:textId="77777777" w:rsidR="007E0C25" w:rsidRDefault="007E0C25"/>
    <w:p w14:paraId="5DE68EAD" w14:textId="77777777" w:rsidR="007E0C25" w:rsidRDefault="007E0C25"/>
    <w:p w14:paraId="70FC66CD" w14:textId="77777777" w:rsidR="007E0C25" w:rsidRDefault="007E0C25"/>
    <w:p w14:paraId="1E00AC27" w14:textId="77777777" w:rsidR="007E0C25" w:rsidRDefault="007E0C25"/>
    <w:p w14:paraId="1AD91A61" w14:textId="77777777" w:rsidR="007E0C25" w:rsidRDefault="007E0C25"/>
    <w:p w14:paraId="15D5B649" w14:textId="77777777" w:rsidR="007E0C25" w:rsidRDefault="007E0C25"/>
    <w:p w14:paraId="42BEC717" w14:textId="77777777" w:rsidR="007E0C25" w:rsidRDefault="00E34431">
      <w:pPr>
        <w:pStyle w:val="3"/>
        <w:numPr>
          <w:ilvl w:val="2"/>
          <w:numId w:val="2"/>
        </w:numPr>
      </w:pPr>
      <w:bookmarkStart w:id="15" w:name="_Toc379"/>
      <w:bookmarkStart w:id="16" w:name="_Toc28155"/>
      <w:r>
        <w:rPr>
          <w:rFonts w:hint="eastAsia"/>
        </w:rPr>
        <w:lastRenderedPageBreak/>
        <w:t>鉴权接口</w:t>
      </w:r>
      <w:bookmarkEnd w:id="15"/>
      <w:bookmarkEnd w:id="16"/>
    </w:p>
    <w:p w14:paraId="2BE89C84" w14:textId="77777777" w:rsidR="007E0C25" w:rsidRDefault="00E34431">
      <w:pPr>
        <w:rPr>
          <w:b/>
          <w:bCs/>
        </w:rPr>
      </w:pPr>
      <w:r>
        <w:rPr>
          <w:rFonts w:hint="eastAsia"/>
          <w:b/>
          <w:bCs/>
        </w:rPr>
        <w:t>接口说明</w:t>
      </w:r>
    </w:p>
    <w:tbl>
      <w:tblPr>
        <w:tblW w:w="7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265"/>
      </w:tblGrid>
      <w:tr w:rsidR="007E0C25" w14:paraId="48377DF9" w14:textId="77777777">
        <w:tc>
          <w:tcPr>
            <w:tcW w:w="2694" w:type="dxa"/>
            <w:shd w:val="clear" w:color="auto" w:fill="E5DFEC"/>
          </w:tcPr>
          <w:p w14:paraId="15C941A8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接口编号</w:t>
            </w:r>
          </w:p>
        </w:tc>
        <w:tc>
          <w:tcPr>
            <w:tcW w:w="5265" w:type="dxa"/>
          </w:tcPr>
          <w:p w14:paraId="64E88B5E" w14:textId="77777777" w:rsidR="007E0C25" w:rsidRDefault="007E0C2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E0C25" w14:paraId="781DB717" w14:textId="77777777">
        <w:tc>
          <w:tcPr>
            <w:tcW w:w="2694" w:type="dxa"/>
            <w:shd w:val="clear" w:color="auto" w:fill="E5DFEC"/>
          </w:tcPr>
          <w:p w14:paraId="13E897B8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接口名称</w:t>
            </w:r>
          </w:p>
        </w:tc>
        <w:tc>
          <w:tcPr>
            <w:tcW w:w="5265" w:type="dxa"/>
          </w:tcPr>
          <w:p w14:paraId="5D1134A6" w14:textId="77777777" w:rsidR="007E0C25" w:rsidRDefault="00E3443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集中调度鉴权接口</w:t>
            </w:r>
          </w:p>
        </w:tc>
      </w:tr>
      <w:tr w:rsidR="007E0C25" w14:paraId="31146DB7" w14:textId="77777777">
        <w:tc>
          <w:tcPr>
            <w:tcW w:w="2694" w:type="dxa"/>
            <w:shd w:val="clear" w:color="auto" w:fill="E5DFEC"/>
          </w:tcPr>
          <w:p w14:paraId="2705F80D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5265" w:type="dxa"/>
          </w:tcPr>
          <w:p w14:paraId="2B09C698" w14:textId="77777777" w:rsidR="007E0C25" w:rsidRDefault="00E3443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获取接口调用权限</w:t>
            </w:r>
          </w:p>
        </w:tc>
      </w:tr>
      <w:tr w:rsidR="007E0C25" w14:paraId="3D0D54AA" w14:textId="77777777">
        <w:tc>
          <w:tcPr>
            <w:tcW w:w="2694" w:type="dxa"/>
            <w:shd w:val="clear" w:color="auto" w:fill="E5DFEC"/>
          </w:tcPr>
          <w:p w14:paraId="77C1DDAB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对接方案</w:t>
            </w:r>
          </w:p>
        </w:tc>
        <w:tc>
          <w:tcPr>
            <w:tcW w:w="5265" w:type="dxa"/>
          </w:tcPr>
          <w:p w14:paraId="6361E14E" w14:textId="77777777" w:rsidR="007E0C25" w:rsidRDefault="00E3443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Restful</w:t>
            </w:r>
            <w:r>
              <w:rPr>
                <w:rFonts w:ascii="宋体" w:eastAsia="宋体" w:hAnsi="宋体" w:cs="宋体" w:hint="eastAsia"/>
                <w:szCs w:val="21"/>
              </w:rPr>
              <w:t>接口</w:t>
            </w:r>
          </w:p>
        </w:tc>
      </w:tr>
      <w:tr w:rsidR="007E0C25" w14:paraId="7ECA2BF9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4375C3BE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对接系统</w:t>
            </w:r>
          </w:p>
        </w:tc>
        <w:tc>
          <w:tcPr>
            <w:tcW w:w="5265" w:type="dxa"/>
          </w:tcPr>
          <w:p w14:paraId="17E31C87" w14:textId="77777777" w:rsidR="007E0C25" w:rsidRDefault="007E0C2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E0C25" w14:paraId="4CEE8750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2D05F3DB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5265" w:type="dxa"/>
          </w:tcPr>
          <w:p w14:paraId="5868F0E6" w14:textId="77777777" w:rsidR="007E0C25" w:rsidRDefault="007E0C25">
            <w:pPr>
              <w:jc w:val="left"/>
              <w:rPr>
                <w:szCs w:val="21"/>
              </w:rPr>
            </w:pPr>
          </w:p>
        </w:tc>
      </w:tr>
      <w:tr w:rsidR="007E0C25" w14:paraId="12B86A98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75C9E725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5265" w:type="dxa"/>
          </w:tcPr>
          <w:p w14:paraId="5DB56389" w14:textId="77777777" w:rsidR="007E0C25" w:rsidRDefault="00E344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网络集中调度平台</w:t>
            </w:r>
          </w:p>
        </w:tc>
      </w:tr>
      <w:tr w:rsidR="007E0C25" w14:paraId="29200750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47DE0B4E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接口预计耗时</w:t>
            </w:r>
          </w:p>
        </w:tc>
        <w:tc>
          <w:tcPr>
            <w:tcW w:w="5265" w:type="dxa"/>
          </w:tcPr>
          <w:p w14:paraId="2C64911E" w14:textId="77777777" w:rsidR="007E0C25" w:rsidRDefault="007E0C25">
            <w:pPr>
              <w:jc w:val="left"/>
              <w:rPr>
                <w:szCs w:val="21"/>
              </w:rPr>
            </w:pPr>
          </w:p>
        </w:tc>
      </w:tr>
      <w:tr w:rsidR="007E0C25" w14:paraId="0452948E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4CC5529E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265" w:type="dxa"/>
          </w:tcPr>
          <w:p w14:paraId="48FF46F9" w14:textId="77777777" w:rsidR="007E0C25" w:rsidRDefault="00E34431">
            <w:pPr>
              <w:jc w:val="left"/>
              <w:rPr>
                <w:szCs w:val="21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http://10.198.40.175:8000/cdispatching/user/obtain/token</w:t>
            </w:r>
          </w:p>
        </w:tc>
      </w:tr>
      <w:tr w:rsidR="007E0C25" w14:paraId="6481EB05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6F19B3BF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</w:t>
            </w: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方</w:t>
            </w: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式</w:t>
            </w:r>
          </w:p>
        </w:tc>
        <w:tc>
          <w:tcPr>
            <w:tcW w:w="5265" w:type="dxa"/>
          </w:tcPr>
          <w:p w14:paraId="48118E03" w14:textId="77777777" w:rsidR="007E0C25" w:rsidRDefault="00E34431">
            <w:pPr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POST</w:t>
            </w:r>
          </w:p>
        </w:tc>
      </w:tr>
    </w:tbl>
    <w:p w14:paraId="6722082A" w14:textId="77777777" w:rsidR="007E0C25" w:rsidRDefault="007E0C25">
      <w:pPr>
        <w:spacing w:line="400" w:lineRule="exact"/>
        <w:rPr>
          <w:rFonts w:ascii="等线" w:eastAsia="等线" w:hAnsi="等线"/>
          <w:szCs w:val="22"/>
        </w:rPr>
      </w:pPr>
    </w:p>
    <w:p w14:paraId="1FA01BEF" w14:textId="77777777" w:rsidR="007E0C25" w:rsidRDefault="00E34431">
      <w:pPr>
        <w:spacing w:line="400" w:lineRule="exact"/>
      </w:pPr>
      <w:r>
        <w:rPr>
          <w:rFonts w:ascii="等线" w:eastAsia="等线" w:hAnsi="等线" w:hint="eastAsia"/>
          <w:szCs w:val="22"/>
        </w:rPr>
        <w:t>请求参数：</w:t>
      </w:r>
    </w:p>
    <w:tbl>
      <w:tblPr>
        <w:tblpPr w:leftFromText="180" w:rightFromText="180" w:vertAnchor="text" w:horzAnchor="margin" w:tblpY="262"/>
        <w:tblOverlap w:val="never"/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1"/>
        <w:gridCol w:w="1213"/>
        <w:gridCol w:w="1667"/>
        <w:gridCol w:w="2181"/>
        <w:gridCol w:w="1843"/>
      </w:tblGrid>
      <w:tr w:rsidR="007E0C25" w14:paraId="39225559" w14:textId="77777777">
        <w:trPr>
          <w:trHeight w:val="283"/>
        </w:trPr>
        <w:tc>
          <w:tcPr>
            <w:tcW w:w="1171" w:type="dxa"/>
            <w:shd w:val="clear" w:color="auto" w:fill="D7D7D7"/>
            <w:vAlign w:val="center"/>
          </w:tcPr>
          <w:p w14:paraId="5C5C7025" w14:textId="77777777" w:rsidR="007E0C25" w:rsidRDefault="00E34431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元素</w:t>
            </w:r>
            <w:r>
              <w:rPr>
                <w:rFonts w:eastAsia="等线" w:cs="宋体" w:hint="eastAsia"/>
                <w:kern w:val="0"/>
                <w:szCs w:val="21"/>
              </w:rPr>
              <w:t>名称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213" w:type="dxa"/>
            <w:shd w:val="clear" w:color="auto" w:fill="D7D7D7"/>
            <w:vAlign w:val="center"/>
          </w:tcPr>
          <w:p w14:paraId="614730DA" w14:textId="77777777" w:rsidR="007E0C25" w:rsidRDefault="00E34431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eastAsia="等线" w:cs="宋体" w:hint="eastAsia"/>
                <w:kern w:val="0"/>
                <w:szCs w:val="21"/>
              </w:rPr>
              <w:t>参数类型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667" w:type="dxa"/>
            <w:shd w:val="clear" w:color="auto" w:fill="D7D7D7"/>
            <w:vAlign w:val="center"/>
          </w:tcPr>
          <w:p w14:paraId="032A0D3D" w14:textId="77777777" w:rsidR="007E0C25" w:rsidRDefault="00E34431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描述</w:t>
            </w:r>
          </w:p>
        </w:tc>
        <w:tc>
          <w:tcPr>
            <w:tcW w:w="2181" w:type="dxa"/>
            <w:shd w:val="clear" w:color="auto" w:fill="D7D7D7"/>
            <w:vAlign w:val="center"/>
          </w:tcPr>
          <w:p w14:paraId="7F4AA22A" w14:textId="77777777" w:rsidR="007E0C25" w:rsidRDefault="00E34431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取值说明</w:t>
            </w:r>
          </w:p>
        </w:tc>
        <w:tc>
          <w:tcPr>
            <w:tcW w:w="1843" w:type="dxa"/>
            <w:shd w:val="clear" w:color="auto" w:fill="D7D7D7"/>
          </w:tcPr>
          <w:p w14:paraId="6D3C30A0" w14:textId="77777777" w:rsidR="007E0C25" w:rsidRDefault="00E34431">
            <w:pPr>
              <w:widowControl/>
              <w:spacing w:line="400" w:lineRule="exact"/>
              <w:jc w:val="center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是否必填</w:t>
            </w:r>
          </w:p>
        </w:tc>
      </w:tr>
      <w:tr w:rsidR="007E0C25" w14:paraId="02CACC68" w14:textId="77777777">
        <w:trPr>
          <w:trHeight w:val="491"/>
        </w:trPr>
        <w:tc>
          <w:tcPr>
            <w:tcW w:w="1171" w:type="dxa"/>
            <w:shd w:val="clear" w:color="auto" w:fill="auto"/>
            <w:vAlign w:val="center"/>
          </w:tcPr>
          <w:p w14:paraId="75310E79" w14:textId="77777777" w:rsidR="007E0C25" w:rsidRDefault="00E34431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kern w:val="0"/>
                <w:szCs w:val="21"/>
              </w:rPr>
              <w:t>systemid</w:t>
            </w:r>
            <w:proofErr w:type="spellEnd"/>
          </w:p>
        </w:tc>
        <w:tc>
          <w:tcPr>
            <w:tcW w:w="1213" w:type="dxa"/>
            <w:shd w:val="clear" w:color="auto" w:fill="auto"/>
            <w:vAlign w:val="center"/>
          </w:tcPr>
          <w:p w14:paraId="76051B4F" w14:textId="77777777" w:rsidR="007E0C25" w:rsidRDefault="00E34431">
            <w:pPr>
              <w:widowControl/>
              <w:spacing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auto"/>
            <w:vAlign w:val="center"/>
          </w:tcPr>
          <w:p w14:paraId="3CF5A082" w14:textId="77777777" w:rsidR="007E0C25" w:rsidRDefault="00E34431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账号名</w:t>
            </w:r>
          </w:p>
        </w:tc>
        <w:tc>
          <w:tcPr>
            <w:tcW w:w="2181" w:type="dxa"/>
            <w:shd w:val="clear" w:color="auto" w:fill="auto"/>
            <w:vAlign w:val="center"/>
          </w:tcPr>
          <w:p w14:paraId="361B69FA" w14:textId="77777777" w:rsidR="007E0C25" w:rsidRDefault="00E34431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</w:p>
        </w:tc>
        <w:tc>
          <w:tcPr>
            <w:tcW w:w="1843" w:type="dxa"/>
          </w:tcPr>
          <w:p w14:paraId="54BD71FD" w14:textId="77777777" w:rsidR="007E0C25" w:rsidRDefault="00E34431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</w:tr>
      <w:tr w:rsidR="007E0C25" w14:paraId="40CE105D" w14:textId="77777777">
        <w:trPr>
          <w:trHeight w:val="413"/>
        </w:trPr>
        <w:tc>
          <w:tcPr>
            <w:tcW w:w="1171" w:type="dxa"/>
            <w:shd w:val="clear" w:color="auto" w:fill="FFFFFF"/>
            <w:vAlign w:val="center"/>
          </w:tcPr>
          <w:p w14:paraId="39106EEC" w14:textId="77777777" w:rsidR="007E0C25" w:rsidRDefault="00E34431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kern w:val="0"/>
                <w:szCs w:val="21"/>
              </w:rPr>
              <w:t>systemkey</w:t>
            </w:r>
            <w:proofErr w:type="spellEnd"/>
          </w:p>
        </w:tc>
        <w:tc>
          <w:tcPr>
            <w:tcW w:w="1213" w:type="dxa"/>
            <w:shd w:val="clear" w:color="auto" w:fill="FFFFFF"/>
            <w:vAlign w:val="center"/>
          </w:tcPr>
          <w:p w14:paraId="467C35F8" w14:textId="77777777" w:rsidR="007E0C25" w:rsidRDefault="00E34431">
            <w:pPr>
              <w:widowControl/>
              <w:spacing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FFFFFF"/>
            <w:vAlign w:val="center"/>
          </w:tcPr>
          <w:p w14:paraId="262F3A98" w14:textId="77777777" w:rsidR="007E0C25" w:rsidRDefault="00E34431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密码</w:t>
            </w:r>
          </w:p>
        </w:tc>
        <w:tc>
          <w:tcPr>
            <w:tcW w:w="2181" w:type="dxa"/>
            <w:shd w:val="clear" w:color="auto" w:fill="FFFFFF"/>
            <w:vAlign w:val="center"/>
          </w:tcPr>
          <w:p w14:paraId="7CE7A857" w14:textId="77777777" w:rsidR="007E0C25" w:rsidRDefault="00E34431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</w:p>
        </w:tc>
        <w:tc>
          <w:tcPr>
            <w:tcW w:w="1843" w:type="dxa"/>
            <w:shd w:val="clear" w:color="auto" w:fill="FFFFFF"/>
          </w:tcPr>
          <w:p w14:paraId="5E320A9D" w14:textId="77777777" w:rsidR="007E0C25" w:rsidRDefault="00E34431">
            <w:pPr>
              <w:widowControl/>
              <w:spacing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是</w:t>
            </w:r>
          </w:p>
        </w:tc>
      </w:tr>
    </w:tbl>
    <w:p w14:paraId="3C5685C5" w14:textId="77777777" w:rsidR="007E0C25" w:rsidRDefault="007E0C25">
      <w:pPr>
        <w:spacing w:line="400" w:lineRule="exact"/>
        <w:rPr>
          <w:rFonts w:ascii="等线" w:eastAsia="等线" w:hAnsi="等线"/>
          <w:szCs w:val="22"/>
        </w:rPr>
      </w:pPr>
    </w:p>
    <w:p w14:paraId="5E56A311" w14:textId="77777777" w:rsidR="007E0C25" w:rsidRDefault="00E34431">
      <w:pPr>
        <w:spacing w:line="400" w:lineRule="exact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参数样例：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80"/>
      </w:tblGrid>
      <w:tr w:rsidR="007E0C25" w14:paraId="54BF1FF0" w14:textId="77777777">
        <w:tc>
          <w:tcPr>
            <w:tcW w:w="8080" w:type="dxa"/>
          </w:tcPr>
          <w:p w14:paraId="3CBAAE79" w14:textId="77777777" w:rsidR="007E0C25" w:rsidRDefault="00E34431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>{</w:t>
            </w:r>
          </w:p>
          <w:p w14:paraId="60C435FE" w14:textId="77777777" w:rsidR="007E0C25" w:rsidRDefault="00E34431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等线" w:eastAsia="等线" w:hAnsi="等线"/>
                <w:kern w:val="0"/>
                <w:sz w:val="20"/>
                <w:szCs w:val="20"/>
              </w:rPr>
              <w:t>systemid</w:t>
            </w:r>
            <w:proofErr w:type="spellEnd"/>
            <w:r>
              <w:rPr>
                <w:rFonts w:ascii="等线" w:eastAsia="等线" w:hAnsi="等线"/>
                <w:kern w:val="0"/>
                <w:sz w:val="20"/>
                <w:szCs w:val="20"/>
              </w:rPr>
              <w:t>": "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",</w:t>
            </w:r>
          </w:p>
          <w:p w14:paraId="6258298A" w14:textId="77777777" w:rsidR="007E0C25" w:rsidRDefault="00E34431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="等线" w:eastAsia="等线" w:hAnsi="等线"/>
                <w:kern w:val="0"/>
                <w:sz w:val="20"/>
                <w:szCs w:val="20"/>
              </w:rPr>
              <w:t>systemkey</w:t>
            </w:r>
            <w:proofErr w:type="spellEnd"/>
            <w:r>
              <w:rPr>
                <w:rFonts w:ascii="等线" w:eastAsia="等线" w:hAnsi="等线"/>
                <w:kern w:val="0"/>
                <w:sz w:val="20"/>
                <w:szCs w:val="20"/>
              </w:rPr>
              <w:t>": "</w:t>
            </w:r>
            <w:r>
              <w:rPr>
                <w:rFonts w:ascii="等线" w:eastAsia="等线" w:hAnsi="等线" w:cs="宋体" w:hint="eastAsia"/>
                <w:color w:val="FF0000"/>
                <w:kern w:val="0"/>
                <w:szCs w:val="21"/>
              </w:rPr>
              <w:t>待提供</w:t>
            </w:r>
            <w:r>
              <w:rPr>
                <w:rFonts w:ascii="等线" w:eastAsia="等线" w:hAnsi="等线"/>
                <w:kern w:val="0"/>
                <w:sz w:val="20"/>
                <w:szCs w:val="20"/>
              </w:rPr>
              <w:t>"</w:t>
            </w:r>
          </w:p>
          <w:p w14:paraId="6B3E6BEC" w14:textId="77777777" w:rsidR="007E0C25" w:rsidRDefault="00E34431">
            <w:pPr>
              <w:spacing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/>
                <w:kern w:val="0"/>
                <w:sz w:val="20"/>
                <w:szCs w:val="20"/>
              </w:rPr>
              <w:t>}</w:t>
            </w:r>
          </w:p>
        </w:tc>
      </w:tr>
    </w:tbl>
    <w:p w14:paraId="433926E9" w14:textId="77777777" w:rsidR="007E0C25" w:rsidRDefault="007E0C25"/>
    <w:p w14:paraId="029681A1" w14:textId="77777777" w:rsidR="007E0C25" w:rsidRDefault="00E34431">
      <w:pPr>
        <w:spacing w:afterLines="50" w:after="156" w:line="400" w:lineRule="exact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响应结果：</w:t>
      </w:r>
    </w:p>
    <w:tbl>
      <w:tblPr>
        <w:tblpPr w:leftFromText="180" w:rightFromText="180" w:vertAnchor="text" w:horzAnchor="page" w:tblpX="1885" w:tblpY="223"/>
        <w:tblOverlap w:val="never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13"/>
        <w:gridCol w:w="1667"/>
        <w:gridCol w:w="3919"/>
      </w:tblGrid>
      <w:tr w:rsidR="007E0C25" w14:paraId="7F2CD048" w14:textId="77777777">
        <w:trPr>
          <w:trHeight w:val="283"/>
        </w:trPr>
        <w:tc>
          <w:tcPr>
            <w:tcW w:w="1418" w:type="dxa"/>
            <w:shd w:val="clear" w:color="auto" w:fill="D7D7D7"/>
            <w:vAlign w:val="center"/>
          </w:tcPr>
          <w:p w14:paraId="62F7ADD1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元素</w:t>
            </w:r>
            <w:r>
              <w:rPr>
                <w:rFonts w:eastAsia="等线" w:cs="宋体" w:hint="eastAsia"/>
                <w:kern w:val="0"/>
                <w:szCs w:val="21"/>
              </w:rPr>
              <w:t>名称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213" w:type="dxa"/>
            <w:shd w:val="clear" w:color="auto" w:fill="D7D7D7"/>
            <w:vAlign w:val="center"/>
          </w:tcPr>
          <w:p w14:paraId="52D40AD6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eastAsia="等线" w:cs="宋体" w:hint="eastAsia"/>
                <w:kern w:val="0"/>
                <w:szCs w:val="21"/>
              </w:rPr>
              <w:t>参数类型</w:t>
            </w:r>
            <w:r>
              <w:rPr>
                <w:rFonts w:eastAsia="等线" w:cs="宋体" w:hint="eastAsia"/>
                <w:kern w:val="0"/>
                <w:szCs w:val="21"/>
              </w:rPr>
              <w:t xml:space="preserve">     </w:t>
            </w:r>
          </w:p>
        </w:tc>
        <w:tc>
          <w:tcPr>
            <w:tcW w:w="1667" w:type="dxa"/>
            <w:shd w:val="clear" w:color="auto" w:fill="D7D7D7"/>
            <w:vAlign w:val="center"/>
          </w:tcPr>
          <w:p w14:paraId="2BB09167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参数描述</w:t>
            </w:r>
          </w:p>
        </w:tc>
        <w:tc>
          <w:tcPr>
            <w:tcW w:w="3919" w:type="dxa"/>
            <w:shd w:val="clear" w:color="auto" w:fill="D7D7D7"/>
            <w:vAlign w:val="center"/>
          </w:tcPr>
          <w:p w14:paraId="2FC6F835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参数说明</w:t>
            </w:r>
          </w:p>
        </w:tc>
      </w:tr>
      <w:tr w:rsidR="007E0C25" w14:paraId="784EF2F2" w14:textId="77777777">
        <w:trPr>
          <w:trHeight w:val="491"/>
        </w:trPr>
        <w:tc>
          <w:tcPr>
            <w:tcW w:w="1418" w:type="dxa"/>
            <w:vAlign w:val="center"/>
          </w:tcPr>
          <w:p w14:paraId="753F61D9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code</w:t>
            </w:r>
          </w:p>
        </w:tc>
        <w:tc>
          <w:tcPr>
            <w:tcW w:w="1213" w:type="dxa"/>
            <w:vAlign w:val="center"/>
          </w:tcPr>
          <w:p w14:paraId="1B99C03D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eastAsia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vAlign w:val="center"/>
          </w:tcPr>
          <w:p w14:paraId="7470A81E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状态码</w:t>
            </w:r>
          </w:p>
        </w:tc>
        <w:tc>
          <w:tcPr>
            <w:tcW w:w="3919" w:type="dxa"/>
            <w:vAlign w:val="center"/>
          </w:tcPr>
          <w:p w14:paraId="20EE7D70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代表成功，非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0</w:t>
            </w:r>
            <w:r>
              <w:rPr>
                <w:rFonts w:ascii="等线" w:eastAsia="等线" w:hAnsi="等线" w:cs="宋体" w:hint="eastAsia"/>
                <w:kern w:val="0"/>
                <w:szCs w:val="21"/>
              </w:rPr>
              <w:t>代表失败</w:t>
            </w:r>
            <w:r>
              <w:rPr>
                <w:rFonts w:ascii="等线" w:eastAsia="等线" w:hAnsi="等线" w:cs="宋体"/>
                <w:kern w:val="0"/>
                <w:szCs w:val="21"/>
              </w:rPr>
              <w:t xml:space="preserve"> </w:t>
            </w:r>
          </w:p>
        </w:tc>
      </w:tr>
      <w:tr w:rsidR="007E0C25" w14:paraId="2B55AC14" w14:textId="77777777">
        <w:trPr>
          <w:trHeight w:val="413"/>
        </w:trPr>
        <w:tc>
          <w:tcPr>
            <w:tcW w:w="1418" w:type="dxa"/>
            <w:shd w:val="clear" w:color="auto" w:fill="FFFFFF"/>
            <w:vAlign w:val="center"/>
          </w:tcPr>
          <w:p w14:paraId="07CB3623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message</w:t>
            </w:r>
          </w:p>
        </w:tc>
        <w:tc>
          <w:tcPr>
            <w:tcW w:w="1213" w:type="dxa"/>
            <w:shd w:val="clear" w:color="auto" w:fill="FFFFFF"/>
            <w:vAlign w:val="center"/>
          </w:tcPr>
          <w:p w14:paraId="19E898E3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FFFFFF"/>
            <w:vAlign w:val="center"/>
          </w:tcPr>
          <w:p w14:paraId="0B3DEA79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结果说明</w:t>
            </w:r>
          </w:p>
        </w:tc>
        <w:tc>
          <w:tcPr>
            <w:tcW w:w="3919" w:type="dxa"/>
            <w:shd w:val="clear" w:color="auto" w:fill="FFFFFF"/>
            <w:vAlign w:val="center"/>
          </w:tcPr>
          <w:p w14:paraId="6158EBA9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成功或失败</w:t>
            </w:r>
          </w:p>
        </w:tc>
      </w:tr>
      <w:tr w:rsidR="007E0C25" w14:paraId="0D17EBCB" w14:textId="77777777">
        <w:trPr>
          <w:trHeight w:val="413"/>
        </w:trPr>
        <w:tc>
          <w:tcPr>
            <w:tcW w:w="1418" w:type="dxa"/>
            <w:shd w:val="clear" w:color="auto" w:fill="FFFFFF"/>
            <w:vAlign w:val="center"/>
          </w:tcPr>
          <w:p w14:paraId="10B75482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kern w:val="0"/>
                <w:szCs w:val="21"/>
              </w:rPr>
              <w:t>accessToken</w:t>
            </w:r>
            <w:proofErr w:type="spellEnd"/>
          </w:p>
        </w:tc>
        <w:tc>
          <w:tcPr>
            <w:tcW w:w="1213" w:type="dxa"/>
            <w:shd w:val="clear" w:color="auto" w:fill="FFFFFF"/>
            <w:vAlign w:val="center"/>
          </w:tcPr>
          <w:p w14:paraId="6431BF83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String</w:t>
            </w:r>
          </w:p>
        </w:tc>
        <w:tc>
          <w:tcPr>
            <w:tcW w:w="1667" w:type="dxa"/>
            <w:shd w:val="clear" w:color="auto" w:fill="FFFFFF"/>
            <w:vAlign w:val="center"/>
          </w:tcPr>
          <w:p w14:paraId="638CFEF2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令牌</w:t>
            </w:r>
          </w:p>
        </w:tc>
        <w:tc>
          <w:tcPr>
            <w:tcW w:w="3919" w:type="dxa"/>
            <w:shd w:val="clear" w:color="auto" w:fill="FFFFFF"/>
            <w:vAlign w:val="center"/>
          </w:tcPr>
          <w:p w14:paraId="331D7B82" w14:textId="77777777" w:rsidR="007E0C25" w:rsidRDefault="007E0C2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  <w:tr w:rsidR="007E0C25" w14:paraId="12B5870F" w14:textId="77777777">
        <w:trPr>
          <w:trHeight w:val="413"/>
        </w:trPr>
        <w:tc>
          <w:tcPr>
            <w:tcW w:w="1418" w:type="dxa"/>
            <w:shd w:val="clear" w:color="auto" w:fill="FFFFFF"/>
            <w:vAlign w:val="center"/>
          </w:tcPr>
          <w:p w14:paraId="69BD7BBF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proofErr w:type="spellStart"/>
            <w:r>
              <w:rPr>
                <w:rFonts w:ascii="等线" w:eastAsia="等线" w:hAnsi="等线" w:cs="宋体"/>
                <w:kern w:val="0"/>
                <w:szCs w:val="21"/>
              </w:rPr>
              <w:t>expireTime</w:t>
            </w:r>
            <w:proofErr w:type="spellEnd"/>
          </w:p>
        </w:tc>
        <w:tc>
          <w:tcPr>
            <w:tcW w:w="1213" w:type="dxa"/>
            <w:shd w:val="clear" w:color="auto" w:fill="FFFFFF"/>
            <w:vAlign w:val="center"/>
          </w:tcPr>
          <w:p w14:paraId="254146A6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hint="eastAsia"/>
                <w:szCs w:val="21"/>
              </w:rPr>
              <w:t>Integer</w:t>
            </w:r>
          </w:p>
        </w:tc>
        <w:tc>
          <w:tcPr>
            <w:tcW w:w="1667" w:type="dxa"/>
            <w:shd w:val="clear" w:color="auto" w:fill="FFFFFF"/>
            <w:vAlign w:val="center"/>
          </w:tcPr>
          <w:p w14:paraId="5440163C" w14:textId="77777777" w:rsidR="007E0C25" w:rsidRDefault="00E34431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</w:rPr>
              <w:t>过期时间</w:t>
            </w:r>
          </w:p>
        </w:tc>
        <w:tc>
          <w:tcPr>
            <w:tcW w:w="3919" w:type="dxa"/>
            <w:shd w:val="clear" w:color="auto" w:fill="FFFFFF"/>
            <w:vAlign w:val="center"/>
          </w:tcPr>
          <w:p w14:paraId="39A1E406" w14:textId="77777777" w:rsidR="007E0C25" w:rsidRDefault="007E0C25">
            <w:pPr>
              <w:widowControl/>
              <w:spacing w:afterLines="50" w:after="156" w:line="400" w:lineRule="exact"/>
              <w:jc w:val="left"/>
              <w:rPr>
                <w:rFonts w:ascii="等线" w:eastAsia="等线" w:hAnsi="等线" w:cs="宋体"/>
                <w:kern w:val="0"/>
                <w:szCs w:val="21"/>
              </w:rPr>
            </w:pPr>
          </w:p>
        </w:tc>
      </w:tr>
    </w:tbl>
    <w:p w14:paraId="590B0BDC" w14:textId="77777777" w:rsidR="007E0C25" w:rsidRDefault="007E0C25"/>
    <w:p w14:paraId="17D2E6B8" w14:textId="77777777" w:rsidR="007E0C25" w:rsidRDefault="007E0C25"/>
    <w:p w14:paraId="10E9D49F" w14:textId="77777777" w:rsidR="007E0C25" w:rsidRDefault="00E34431">
      <w:pPr>
        <w:spacing w:afterLines="50" w:after="156" w:line="400" w:lineRule="exact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lastRenderedPageBreak/>
        <w:t>响应样例：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9"/>
      </w:tblGrid>
      <w:tr w:rsidR="007E0C25" w14:paraId="09A5031A" w14:textId="77777777">
        <w:tc>
          <w:tcPr>
            <w:tcW w:w="8159" w:type="dxa"/>
          </w:tcPr>
          <w:p w14:paraId="758E9EF1" w14:textId="77777777" w:rsidR="007E0C25" w:rsidRDefault="00E34431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请求：</w:t>
            </w:r>
          </w:p>
          <w:p w14:paraId="7B7472D1" w14:textId="77777777" w:rsidR="007E0C25" w:rsidRDefault="00E34431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curl -X POST --header 'Content-Type: application/</w:t>
            </w:r>
            <w:proofErr w:type="spellStart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json</w:t>
            </w:r>
            <w:proofErr w:type="spellEnd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 xml:space="preserve">' </w:t>
            </w: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\</w:t>
            </w:r>
          </w:p>
          <w:p w14:paraId="3D65B217" w14:textId="77777777" w:rsidR="007E0C25" w:rsidRDefault="00E34431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--header 'Accept: application/</w:t>
            </w:r>
            <w:proofErr w:type="spellStart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json</w:t>
            </w:r>
            <w:proofErr w:type="spellEnd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 xml:space="preserve">' </w:t>
            </w: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\</w:t>
            </w:r>
          </w:p>
          <w:p w14:paraId="016DE112" w14:textId="3932FDE5" w:rsidR="007E0C25" w:rsidRDefault="00E34431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-d '{ "</w:t>
            </w:r>
            <w:proofErr w:type="spellStart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systemid</w:t>
            </w:r>
            <w:proofErr w:type="spellEnd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": "</w:t>
            </w:r>
            <w:r>
              <w:t xml:space="preserve"> </w:t>
            </w:r>
            <w:proofErr w:type="spellStart"/>
            <w:r w:rsidRPr="00E34431">
              <w:rPr>
                <w:rFonts w:ascii="等线" w:eastAsia="等线" w:hAnsi="等线" w:cs="宋体"/>
                <w:color w:val="FF0000"/>
                <w:kern w:val="0"/>
                <w:szCs w:val="21"/>
              </w:rPr>
              <w:t>liuzhiqiang_wlw</w:t>
            </w:r>
            <w:proofErr w:type="spellEnd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", "</w:t>
            </w:r>
            <w:proofErr w:type="spellStart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systemkey</w:t>
            </w:r>
            <w:proofErr w:type="spellEnd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": "</w:t>
            </w:r>
            <w:r>
              <w:t xml:space="preserve"> </w:t>
            </w:r>
            <w:r w:rsidRPr="00E34431">
              <w:rPr>
                <w:rFonts w:ascii="等线" w:eastAsia="等线" w:hAnsi="等线" w:cs="宋体"/>
                <w:color w:val="FF0000"/>
                <w:kern w:val="0"/>
                <w:szCs w:val="21"/>
              </w:rPr>
              <w:t>Pass@1995</w:t>
            </w:r>
            <w:bookmarkStart w:id="17" w:name="_GoBack"/>
            <w:bookmarkEnd w:id="17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"}'</w:t>
            </w: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 xml:space="preserve"> \</w:t>
            </w:r>
          </w:p>
          <w:p w14:paraId="6F60124E" w14:textId="77777777" w:rsidR="007E0C25" w:rsidRDefault="00E34431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'http://10.198.40.175:8000/</w:t>
            </w:r>
            <w:proofErr w:type="spellStart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cdispatching</w:t>
            </w:r>
            <w:proofErr w:type="spellEnd"/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/user/obtain/token'</w:t>
            </w:r>
          </w:p>
          <w:p w14:paraId="53AB1EF7" w14:textId="77777777" w:rsidR="007E0C25" w:rsidRDefault="007E0C25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  <w:p w14:paraId="66CFCD02" w14:textId="77777777" w:rsidR="007E0C25" w:rsidRDefault="00E34431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结果：</w:t>
            </w:r>
          </w:p>
          <w:p w14:paraId="4CF8B96A" w14:textId="77777777" w:rsidR="007E0C25" w:rsidRDefault="00E34431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{</w:t>
            </w:r>
          </w:p>
          <w:p w14:paraId="7CEE02BA" w14:textId="77777777" w:rsidR="007E0C25" w:rsidRDefault="00E34431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"Code":"0",</w:t>
            </w:r>
          </w:p>
          <w:p w14:paraId="51EB9700" w14:textId="77777777" w:rsidR="007E0C25" w:rsidRDefault="00E34431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"Message":"</w:t>
            </w: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成功</w:t>
            </w: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",</w:t>
            </w:r>
          </w:p>
          <w:p w14:paraId="560CB789" w14:textId="77777777" w:rsidR="007E0C25" w:rsidRDefault="00E34431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"AccessToken":"eyJhbGciOiJIUzI1NiIsInR5cCI6IkpXVCJ9.eyJ1c2VyX3Byb3ZpbmNlIjoiSlMiLCJ1c2VyX2lkIjoiYTczMTViZDMtY2YwYi00Zjk4LTgzZmYtZDg5OWViN2NmNmRiIiwidXNlcl9uYW1lIjoiaHdfdXNlciIsInNjb3BlIjpbImFsbCJdLCJ1c2VyX3JvbGVfbGV2ZWwiOjAsImV4cCI6MTY1MzAy</w:t>
            </w: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MTQ5Miwic3lzX3Byb3ZpbmNlIjoiSlMiLCJqdGkiOiJmNGJiNDE4NC1lZWM1LTQ3MTItOTNhOC0xMDhhNzljZmRhNDEiLCJjbGllbnRfaWQiOiJjbGllbnRfZmFrZV90ZW5hbnQifQ.22slkve9f9jtgBd5a6EeyETNy1399lH2UJVCucNYCdI",</w:t>
            </w:r>
          </w:p>
          <w:p w14:paraId="40E9E91F" w14:textId="77777777" w:rsidR="007E0C25" w:rsidRDefault="00E34431">
            <w:pPr>
              <w:spacing w:afterLines="50" w:after="156" w:line="400" w:lineRule="exact"/>
              <w:ind w:firstLineChars="200" w:firstLine="400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"ExpireTime":7199</w:t>
            </w:r>
          </w:p>
          <w:p w14:paraId="68A128BE" w14:textId="77777777" w:rsidR="007E0C25" w:rsidRDefault="00E34431">
            <w:pPr>
              <w:spacing w:afterLines="50" w:after="156" w:line="400" w:lineRule="exac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}</w:t>
            </w:r>
          </w:p>
        </w:tc>
      </w:tr>
    </w:tbl>
    <w:p w14:paraId="1A74BC83" w14:textId="77777777" w:rsidR="007E0C25" w:rsidRDefault="007E0C25"/>
    <w:p w14:paraId="0B70ACAF" w14:textId="77777777" w:rsidR="007E0C25" w:rsidRDefault="007E0C25"/>
    <w:p w14:paraId="7C9D66CC" w14:textId="77777777" w:rsidR="007E0C25" w:rsidRDefault="007E0C25"/>
    <w:p w14:paraId="3D7DAD46" w14:textId="77777777" w:rsidR="007E0C25" w:rsidRDefault="007E0C25"/>
    <w:p w14:paraId="196D385D" w14:textId="77777777" w:rsidR="007E0C25" w:rsidRDefault="007E0C25"/>
    <w:p w14:paraId="0E180AC6" w14:textId="77777777" w:rsidR="007E0C25" w:rsidRDefault="007E0C25"/>
    <w:p w14:paraId="4B62103E" w14:textId="77777777" w:rsidR="007E0C25" w:rsidRDefault="007E0C25"/>
    <w:p w14:paraId="0C15EADA" w14:textId="77777777" w:rsidR="007E0C25" w:rsidRDefault="007E0C25"/>
    <w:p w14:paraId="3FDF55E2" w14:textId="77777777" w:rsidR="007E0C25" w:rsidRDefault="007E0C25"/>
    <w:p w14:paraId="75EE8AC7" w14:textId="77777777" w:rsidR="007E0C25" w:rsidRDefault="00E34431">
      <w:pPr>
        <w:pStyle w:val="3"/>
        <w:numPr>
          <w:ilvl w:val="2"/>
          <w:numId w:val="2"/>
        </w:numPr>
      </w:pPr>
      <w:bookmarkStart w:id="18" w:name="_Toc27585"/>
      <w:r>
        <w:rPr>
          <w:rFonts w:hint="eastAsia"/>
        </w:rPr>
        <w:lastRenderedPageBreak/>
        <w:t>文件上传</w:t>
      </w:r>
      <w:bookmarkEnd w:id="18"/>
    </w:p>
    <w:p w14:paraId="5B4EDFAA" w14:textId="77777777" w:rsidR="007E0C25" w:rsidRDefault="00E34431">
      <w:pPr>
        <w:rPr>
          <w:b/>
          <w:bCs/>
        </w:rPr>
      </w:pPr>
      <w:r>
        <w:rPr>
          <w:rFonts w:hint="eastAsia"/>
          <w:b/>
          <w:bCs/>
        </w:rPr>
        <w:t>接口说明</w:t>
      </w:r>
    </w:p>
    <w:tbl>
      <w:tblPr>
        <w:tblW w:w="7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5265"/>
      </w:tblGrid>
      <w:tr w:rsidR="007E0C25" w14:paraId="1FCF8B9B" w14:textId="77777777">
        <w:tc>
          <w:tcPr>
            <w:tcW w:w="2694" w:type="dxa"/>
            <w:shd w:val="clear" w:color="auto" w:fill="E5DFEC"/>
          </w:tcPr>
          <w:p w14:paraId="7BE761D5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接口编号</w:t>
            </w:r>
          </w:p>
        </w:tc>
        <w:tc>
          <w:tcPr>
            <w:tcW w:w="5265" w:type="dxa"/>
          </w:tcPr>
          <w:p w14:paraId="76A129DA" w14:textId="77777777" w:rsidR="007E0C25" w:rsidRDefault="007E0C2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E0C25" w14:paraId="054F1AA9" w14:textId="77777777">
        <w:tc>
          <w:tcPr>
            <w:tcW w:w="2694" w:type="dxa"/>
            <w:shd w:val="clear" w:color="auto" w:fill="E5DFEC"/>
          </w:tcPr>
          <w:p w14:paraId="782B7313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接口名称</w:t>
            </w:r>
          </w:p>
        </w:tc>
        <w:tc>
          <w:tcPr>
            <w:tcW w:w="5265" w:type="dxa"/>
          </w:tcPr>
          <w:p w14:paraId="35EAA1D4" w14:textId="77777777" w:rsidR="007E0C25" w:rsidRDefault="00E3443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</w:rPr>
              <w:t>集中调度鉴权接口</w:t>
            </w:r>
          </w:p>
        </w:tc>
      </w:tr>
      <w:tr w:rsidR="007E0C25" w14:paraId="4337DBA2" w14:textId="77777777">
        <w:tc>
          <w:tcPr>
            <w:tcW w:w="2694" w:type="dxa"/>
            <w:shd w:val="clear" w:color="auto" w:fill="E5DFEC"/>
          </w:tcPr>
          <w:p w14:paraId="46BE744D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功能描述</w:t>
            </w:r>
          </w:p>
        </w:tc>
        <w:tc>
          <w:tcPr>
            <w:tcW w:w="5265" w:type="dxa"/>
          </w:tcPr>
          <w:p w14:paraId="13807C93" w14:textId="77777777" w:rsidR="007E0C25" w:rsidRDefault="00E34431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获取接口调用权限</w:t>
            </w:r>
          </w:p>
        </w:tc>
      </w:tr>
      <w:tr w:rsidR="007E0C25" w14:paraId="42A9AE29" w14:textId="77777777">
        <w:tc>
          <w:tcPr>
            <w:tcW w:w="2694" w:type="dxa"/>
            <w:shd w:val="clear" w:color="auto" w:fill="E5DFEC"/>
          </w:tcPr>
          <w:p w14:paraId="50F1B396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对接方案</w:t>
            </w:r>
          </w:p>
        </w:tc>
        <w:tc>
          <w:tcPr>
            <w:tcW w:w="5265" w:type="dxa"/>
          </w:tcPr>
          <w:p w14:paraId="6383643F" w14:textId="77777777" w:rsidR="007E0C25" w:rsidRDefault="00E34431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Restful</w:t>
            </w:r>
            <w:r>
              <w:rPr>
                <w:rFonts w:ascii="宋体" w:eastAsia="宋体" w:hAnsi="宋体" w:cs="宋体" w:hint="eastAsia"/>
                <w:szCs w:val="21"/>
              </w:rPr>
              <w:t>接口</w:t>
            </w:r>
          </w:p>
        </w:tc>
      </w:tr>
      <w:tr w:rsidR="007E0C25" w14:paraId="5A352F01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028B3C9B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对接系统</w:t>
            </w:r>
          </w:p>
        </w:tc>
        <w:tc>
          <w:tcPr>
            <w:tcW w:w="5265" w:type="dxa"/>
          </w:tcPr>
          <w:p w14:paraId="32A0B464" w14:textId="77777777" w:rsidR="007E0C25" w:rsidRDefault="007E0C25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E0C25" w14:paraId="772044A9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45591F91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调用方</w:t>
            </w:r>
          </w:p>
        </w:tc>
        <w:tc>
          <w:tcPr>
            <w:tcW w:w="5265" w:type="dxa"/>
          </w:tcPr>
          <w:p w14:paraId="071CCE3A" w14:textId="77777777" w:rsidR="007E0C25" w:rsidRDefault="00E34431">
            <w:pPr>
              <w:jc w:val="lef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局数据</w:t>
            </w:r>
            <w:proofErr w:type="gramEnd"/>
            <w:r>
              <w:rPr>
                <w:rFonts w:hint="eastAsia"/>
                <w:szCs w:val="21"/>
              </w:rPr>
              <w:t>平台</w:t>
            </w:r>
          </w:p>
        </w:tc>
      </w:tr>
      <w:tr w:rsidR="007E0C25" w14:paraId="6630EB94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2BF6ED13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提供方</w:t>
            </w:r>
          </w:p>
        </w:tc>
        <w:tc>
          <w:tcPr>
            <w:tcW w:w="5265" w:type="dxa"/>
          </w:tcPr>
          <w:p w14:paraId="3AF1B81C" w14:textId="77777777" w:rsidR="007E0C25" w:rsidRDefault="00E344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网络集中调度平台</w:t>
            </w:r>
          </w:p>
        </w:tc>
      </w:tr>
      <w:tr w:rsidR="007E0C25" w14:paraId="66D8AC49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7DCA6BB2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接口预计耗时</w:t>
            </w:r>
          </w:p>
        </w:tc>
        <w:tc>
          <w:tcPr>
            <w:tcW w:w="5265" w:type="dxa"/>
          </w:tcPr>
          <w:p w14:paraId="5992912F" w14:textId="77777777" w:rsidR="007E0C25" w:rsidRDefault="007E0C25">
            <w:pPr>
              <w:jc w:val="left"/>
              <w:rPr>
                <w:szCs w:val="21"/>
              </w:rPr>
            </w:pPr>
          </w:p>
        </w:tc>
      </w:tr>
      <w:tr w:rsidR="007E0C25" w14:paraId="4F332C8B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21566229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265" w:type="dxa"/>
          </w:tcPr>
          <w:p w14:paraId="0A00791E" w14:textId="77777777" w:rsidR="007E0C25" w:rsidRDefault="00E34431">
            <w:pPr>
              <w:jc w:val="left"/>
              <w:rPr>
                <w:szCs w:val="21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http://10.198.40.175:8000/cdispatching/file/v1/ftp/upload</w:t>
            </w:r>
          </w:p>
        </w:tc>
      </w:tr>
      <w:tr w:rsidR="007E0C25" w14:paraId="30A19E9E" w14:textId="77777777">
        <w:trPr>
          <w:trHeight w:val="90"/>
        </w:trPr>
        <w:tc>
          <w:tcPr>
            <w:tcW w:w="2694" w:type="dxa"/>
            <w:shd w:val="clear" w:color="auto" w:fill="E5DFEC"/>
          </w:tcPr>
          <w:p w14:paraId="7940B69F" w14:textId="77777777" w:rsidR="007E0C25" w:rsidRDefault="00E34431">
            <w:pPr>
              <w:jc w:val="left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调用</w:t>
            </w: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方</w:t>
            </w:r>
            <w:r>
              <w:rPr>
                <w:rFonts w:ascii="宋体" w:eastAsia="宋体" w:hAnsi="宋体" w:cs="宋体" w:hint="eastAsia"/>
                <w:b/>
                <w:bCs/>
                <w:sz w:val="18"/>
                <w:szCs w:val="18"/>
              </w:rPr>
              <w:t>式</w:t>
            </w:r>
          </w:p>
        </w:tc>
        <w:tc>
          <w:tcPr>
            <w:tcW w:w="5265" w:type="dxa"/>
          </w:tcPr>
          <w:p w14:paraId="42AAE1B4" w14:textId="77777777" w:rsidR="007E0C25" w:rsidRDefault="00E34431">
            <w:pPr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kern w:val="0"/>
                <w:sz w:val="20"/>
                <w:szCs w:val="20"/>
              </w:rPr>
              <w:t>POST</w:t>
            </w:r>
          </w:p>
        </w:tc>
      </w:tr>
    </w:tbl>
    <w:p w14:paraId="434EE046" w14:textId="77777777" w:rsidR="007E0C25" w:rsidRDefault="007E0C25"/>
    <w:p w14:paraId="43FEC535" w14:textId="77777777" w:rsidR="007E0C25" w:rsidRDefault="007E0C25"/>
    <w:p w14:paraId="1FE04BB0" w14:textId="77777777" w:rsidR="007E0C25" w:rsidRDefault="00E34431">
      <w:r>
        <w:rPr>
          <w:rFonts w:hint="eastAsia"/>
        </w:rPr>
        <w:t>调用样例：</w:t>
      </w:r>
    </w:p>
    <w:p w14:paraId="7AC452B6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curl 'http://10.198.40.175:8000/</w:t>
      </w:r>
      <w:proofErr w:type="spellStart"/>
      <w:r>
        <w:rPr>
          <w:rFonts w:hint="eastAsia"/>
        </w:rPr>
        <w:t>cdispatching</w:t>
      </w:r>
      <w:proofErr w:type="spellEnd"/>
      <w:r>
        <w:rPr>
          <w:rFonts w:hint="eastAsia"/>
        </w:rPr>
        <w:t>/file/v1/ftp/upload' \</w:t>
      </w:r>
    </w:p>
    <w:p w14:paraId="58A5FDA9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'Accept: */*' \</w:t>
      </w:r>
    </w:p>
    <w:p w14:paraId="73012BCF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'Accept-Language: </w:t>
      </w:r>
      <w:proofErr w:type="spellStart"/>
      <w:r>
        <w:rPr>
          <w:rFonts w:hint="eastAsia"/>
        </w:rPr>
        <w:t>zh-</w:t>
      </w:r>
      <w:proofErr w:type="gramStart"/>
      <w:r>
        <w:rPr>
          <w:rFonts w:hint="eastAsia"/>
        </w:rPr>
        <w:t>CN,zh</w:t>
      </w:r>
      <w:proofErr w:type="gramEnd"/>
      <w:r>
        <w:rPr>
          <w:rFonts w:hint="eastAsia"/>
        </w:rPr>
        <w:t>;q</w:t>
      </w:r>
      <w:proofErr w:type="spellEnd"/>
      <w:r>
        <w:rPr>
          <w:rFonts w:hint="eastAsia"/>
        </w:rPr>
        <w:t>=0.9' \</w:t>
      </w:r>
    </w:p>
    <w:p w14:paraId="0EFAA83A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</w:t>
      </w:r>
      <w:r>
        <w:rPr>
          <w:rFonts w:hint="eastAsia"/>
          <w:b/>
          <w:bCs/>
          <w:color w:val="FF0000"/>
          <w:u w:val="single"/>
        </w:rPr>
        <w:t>'Authorization: bearer eyJhbGciOiJIUzI1NiIsInR5cCI6IkpXVCJ9.eyJ1c2VyX3Byb3ZpbmNlIjoiSlQiLCJ1c2VyX2lkIjoiOWU2OTQzYzgtYzc2Yi00YmY1LWE3MzQtNDk2NTQ1MmQyZmQ2IiwiY2FsbF9uZXQiOiJMQU4iLCJ1c2VyX25hbWUiOiJsaXV6aGlxaWFuZ1</w:t>
      </w:r>
      <w:r>
        <w:rPr>
          <w:rFonts w:hint="eastAsia"/>
          <w:b/>
          <w:bCs/>
          <w:color w:val="FF0000"/>
          <w:u w:val="single"/>
        </w:rPr>
        <w:t xml:space="preserve">93bHciLCJzY29wZSI6WyJhbGwiXSwidXNlcl9yb2xlX2xldmVsIjoxLCJzeXNfcHJvdmluY2UiOiJKVCIsImp0aSI6IjA5NDM4YjA3LWNjYzYtNDU1OC05NjkwLTM2MzQ2MTIwMjM2MiIsImNsaWVudF9pZCI6ImNsaWVudF93ZWIifQ.1XoA2GQQkzOtSL4lNiUtpjUNF2-TAhCrm6Y9mcsyLzk' </w:t>
      </w:r>
      <w:r>
        <w:rPr>
          <w:rFonts w:hint="eastAsia"/>
        </w:rPr>
        <w:t>\</w:t>
      </w:r>
    </w:p>
    <w:p w14:paraId="41146EA5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'Cache-Control: no-cache' \</w:t>
      </w:r>
    </w:p>
    <w:p w14:paraId="47E584E9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'Connection: keep-alive' \</w:t>
      </w:r>
    </w:p>
    <w:p w14:paraId="4B28B7BC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</w:t>
      </w:r>
      <w:r>
        <w:rPr>
          <w:rFonts w:hint="eastAsia"/>
          <w:b/>
          <w:bCs/>
          <w:color w:val="FF0000"/>
          <w:u w:val="single"/>
        </w:rPr>
        <w:t>'Content-Type: multipart/form-data; boundary=----WebKitFormBoundarytN1AJ4cvbsq91voA'</w:t>
      </w:r>
      <w:r>
        <w:rPr>
          <w:rFonts w:hint="eastAsia"/>
        </w:rPr>
        <w:t xml:space="preserve"> \</w:t>
      </w:r>
    </w:p>
    <w:p w14:paraId="741D8002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'Cookie: hyanalyse=%7B%22distinct_id%22%3A%22179bc84d19c29b-0267610c9b11f3-38654702-1296000-179bc84d19d594%22%2C%22first_id%22</w:t>
      </w:r>
      <w:r>
        <w:rPr>
          <w:rFonts w:hint="eastAsia"/>
        </w:rPr>
        <w:t>%3A%22%22%2C%22props%22%3A%7B%22%24latest_traffic_source_type%22%3A%22url%E7%9A%84domain%E8%A7%A3%E6%9E%90%E5%A4%B1%E8%B4%A5%22%2C%22%24latest_search_keyword%22%3A%22url%E7%9A%84domain%E8%A7%A3%E6%9E%90%E5%A4%B1%E8%B4%A5%22%2C%22%24latest_referrer%22%3A%22</w:t>
      </w:r>
      <w:r>
        <w:rPr>
          <w:rFonts w:hint="eastAsia"/>
        </w:rPr>
        <w:t xml:space="preserve">url%E7%9A%84domain%E8%A7%A3%E6%9E%90%E5%A4%B1%E8%B4%A5%22%7D%2C%22%24device_id%22%3A%22179bc84d19c29b-0267610c9b11f3-38654702-1296000-179bc84d19d594%22%7D; </w:t>
      </w:r>
      <w:proofErr w:type="spellStart"/>
      <w:r>
        <w:rPr>
          <w:rFonts w:hint="eastAsia"/>
        </w:rPr>
        <w:t>JSESSIONID</w:t>
      </w:r>
      <w:proofErr w:type="spellEnd"/>
      <w:r>
        <w:rPr>
          <w:rFonts w:hint="eastAsia"/>
        </w:rPr>
        <w:t>=9B00A1EE55791485192CC4C0F005C1E4' \</w:t>
      </w:r>
    </w:p>
    <w:p w14:paraId="2AC4CF54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'Origin: http://10.198.40.175:8000' \</w:t>
      </w:r>
    </w:p>
    <w:p w14:paraId="5B529411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'Prag</w:t>
      </w:r>
      <w:r>
        <w:rPr>
          <w:rFonts w:hint="eastAsia"/>
        </w:rPr>
        <w:t>ma: no-cache' \</w:t>
      </w:r>
    </w:p>
    <w:p w14:paraId="0A07461E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: http://10.198.40.175:8000//test/fault/index_fault.html' \</w:t>
      </w:r>
    </w:p>
    <w:p w14:paraId="54199CA0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'Sec-Fetch-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: empty' \</w:t>
      </w:r>
    </w:p>
    <w:p w14:paraId="759A9B03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 xml:space="preserve">  -H 'Sec-Fetch-Mode: 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>' \</w:t>
      </w:r>
    </w:p>
    <w:p w14:paraId="4739A9B7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'Sec-Fetch-Site: same-origin' \</w:t>
      </w:r>
    </w:p>
    <w:p w14:paraId="0A30B36A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'User-Agent: Mozilla/5.0 (Windows NT 10.0; WOW64) </w:t>
      </w:r>
      <w:proofErr w:type="spellStart"/>
      <w:r>
        <w:rPr>
          <w:rFonts w:hint="eastAsia"/>
        </w:rPr>
        <w:t>AppleWebKit</w:t>
      </w:r>
      <w:proofErr w:type="spellEnd"/>
      <w:r>
        <w:rPr>
          <w:rFonts w:hint="eastAsia"/>
        </w:rPr>
        <w:t>/53</w:t>
      </w:r>
      <w:r>
        <w:rPr>
          <w:rFonts w:hint="eastAsia"/>
        </w:rPr>
        <w:t>7.36 (</w:t>
      </w:r>
      <w:proofErr w:type="spellStart"/>
      <w:r>
        <w:rPr>
          <w:rFonts w:hint="eastAsia"/>
        </w:rPr>
        <w:t>KHTML</w:t>
      </w:r>
      <w:proofErr w:type="spellEnd"/>
      <w:r>
        <w:rPr>
          <w:rFonts w:hint="eastAsia"/>
        </w:rPr>
        <w:t>, like Gecko) Chrome/104.0.0.0 Safari/537.36' \</w:t>
      </w:r>
    </w:p>
    <w:p w14:paraId="095FAC7F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'sec-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: "</w:t>
      </w:r>
      <w:proofErr w:type="spellStart"/>
      <w:r>
        <w:rPr>
          <w:rFonts w:hint="eastAsia"/>
        </w:rPr>
        <w:t>Chromium</w:t>
      </w:r>
      <w:proofErr w:type="gramStart"/>
      <w:r>
        <w:rPr>
          <w:rFonts w:hint="eastAsia"/>
        </w:rPr>
        <w:t>";v</w:t>
      </w:r>
      <w:proofErr w:type="spellEnd"/>
      <w:proofErr w:type="gramEnd"/>
      <w:r>
        <w:rPr>
          <w:rFonts w:hint="eastAsia"/>
        </w:rPr>
        <w:t xml:space="preserve">="104", " Not </w:t>
      </w:r>
      <w:proofErr w:type="spellStart"/>
      <w:r>
        <w:rPr>
          <w:rFonts w:hint="eastAsia"/>
        </w:rPr>
        <w:t>A;Brand</w:t>
      </w:r>
      <w:proofErr w:type="spellEnd"/>
      <w:r>
        <w:rPr>
          <w:rFonts w:hint="eastAsia"/>
        </w:rPr>
        <w:t xml:space="preserve">";v="99", "Google </w:t>
      </w:r>
      <w:proofErr w:type="spellStart"/>
      <w:r>
        <w:rPr>
          <w:rFonts w:hint="eastAsia"/>
        </w:rPr>
        <w:t>Chrome";v</w:t>
      </w:r>
      <w:proofErr w:type="spellEnd"/>
      <w:r>
        <w:rPr>
          <w:rFonts w:hint="eastAsia"/>
        </w:rPr>
        <w:t>="104"' \</w:t>
      </w:r>
    </w:p>
    <w:p w14:paraId="36694673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'sec-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-mobile: ?0' \</w:t>
      </w:r>
    </w:p>
    <w:p w14:paraId="7FC07A19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-H 'sec-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-platform: "Windows"' \</w:t>
      </w:r>
    </w:p>
    <w:p w14:paraId="1619067F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--compressed</w:t>
      </w:r>
    </w:p>
    <w:p w14:paraId="591B01E3" w14:textId="77777777" w:rsidR="007E0C25" w:rsidRDefault="007E0C25"/>
    <w:p w14:paraId="7C2453CD" w14:textId="77777777" w:rsidR="007E0C25" w:rsidRDefault="00E34431">
      <w:r>
        <w:rPr>
          <w:rFonts w:hint="eastAsia"/>
        </w:rPr>
        <w:t>返回：</w:t>
      </w:r>
    </w:p>
    <w:p w14:paraId="18AFE6B9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{"code":"000000",</w:t>
      </w:r>
    </w:p>
    <w:p w14:paraId="2F32F570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</w:t>
      </w:r>
      <w:proofErr w:type="spellStart"/>
      <w:r>
        <w:rPr>
          <w:rFonts w:hint="eastAsia"/>
        </w:rPr>
        <w:t>me</w:t>
      </w:r>
      <w:r>
        <w:rPr>
          <w:rFonts w:hint="eastAsia"/>
        </w:rPr>
        <w:t>ssage":"SUCCESS</w:t>
      </w:r>
      <w:proofErr w:type="spellEnd"/>
      <w:r>
        <w:rPr>
          <w:rFonts w:hint="eastAsia"/>
        </w:rPr>
        <w:t>",</w:t>
      </w:r>
    </w:p>
    <w:p w14:paraId="50FEA64C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"time":"2022-08-23T14:58:48.364+0800",</w:t>
      </w:r>
    </w:p>
    <w:p w14:paraId="543E9EEE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"body</w:t>
      </w:r>
      <w:proofErr w:type="gramStart"/>
      <w:r>
        <w:rPr>
          <w:rFonts w:hint="eastAsia"/>
        </w:rPr>
        <w:t>":[</w:t>
      </w:r>
      <w:proofErr w:type="gramEnd"/>
    </w:p>
    <w:p w14:paraId="0163EAD4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400" w:firstLine="840"/>
      </w:pPr>
      <w:r>
        <w:rPr>
          <w:rFonts w:hint="eastAsia"/>
        </w:rPr>
        <w:t>{</w:t>
      </w:r>
    </w:p>
    <w:p w14:paraId="71347CBD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600" w:firstLine="1260"/>
      </w:pPr>
      <w:r>
        <w:rPr>
          <w:rFonts w:hint="eastAsia"/>
        </w:rPr>
        <w:t>"</w:t>
      </w:r>
      <w:proofErr w:type="spellStart"/>
      <w:r>
        <w:rPr>
          <w:rFonts w:hint="eastAsia"/>
        </w:rPr>
        <w:t>attachmentName</w:t>
      </w:r>
      <w:proofErr w:type="spellEnd"/>
      <w:r>
        <w:rPr>
          <w:rFonts w:hint="eastAsia"/>
        </w:rPr>
        <w:t>":"rabbit.jpg",</w:t>
      </w:r>
    </w:p>
    <w:p w14:paraId="05A24192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600" w:firstLine="1265"/>
      </w:pPr>
      <w:r>
        <w:rPr>
          <w:rFonts w:hint="eastAsia"/>
          <w:b/>
          <w:bCs/>
          <w:color w:val="FF0000"/>
          <w:u w:val="single"/>
        </w:rPr>
        <w:t>"attachmentId":"098f7d25-22b1-11ed-8573-fa163e0814ce"</w:t>
      </w:r>
    </w:p>
    <w:p w14:paraId="3CBA3410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400" w:firstLine="840"/>
      </w:pPr>
      <w:r>
        <w:rPr>
          <w:rFonts w:hint="eastAsia"/>
        </w:rPr>
        <w:t>}</w:t>
      </w:r>
    </w:p>
    <w:p w14:paraId="4E6C223A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300" w:firstLine="630"/>
      </w:pPr>
      <w:r>
        <w:rPr>
          <w:rFonts w:hint="eastAsia"/>
        </w:rPr>
        <w:t>]</w:t>
      </w:r>
    </w:p>
    <w:p w14:paraId="2569F1CD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14:paraId="6C6DFA12" w14:textId="77777777" w:rsidR="007E0C25" w:rsidRDefault="007E0C25"/>
    <w:p w14:paraId="521F7202" w14:textId="77777777" w:rsidR="007E0C25" w:rsidRDefault="00E34431">
      <w:r>
        <w:rPr>
          <w:rFonts w:hint="eastAsia"/>
        </w:rPr>
        <w:t>场景使用：</w:t>
      </w:r>
    </w:p>
    <w:p w14:paraId="1B659F1B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访问路径</w:t>
      </w:r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domain+attachmentId</w:t>
      </w:r>
      <w:proofErr w:type="spellEnd"/>
    </w:p>
    <w:p w14:paraId="24958343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210" w:hangingChars="100" w:hanging="21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br/>
        <w:t>domain=http://</w:t>
      </w:r>
      <w:r>
        <w:rPr>
          <w:rFonts w:hint="eastAsia"/>
        </w:rPr>
        <w:t>10.198.40.175</w:t>
      </w:r>
      <w:r>
        <w:rPr>
          <w:rFonts w:hint="eastAsia"/>
        </w:rPr>
        <w:t>:8000/cdispatching/file/v1/ftp/download/</w:t>
      </w:r>
    </w:p>
    <w:p w14:paraId="16D95A83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210" w:hangingChars="100" w:hanging="21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attachmentId</w:t>
      </w:r>
      <w:proofErr w:type="spellEnd"/>
      <w:r>
        <w:rPr>
          <w:rFonts w:hint="eastAsia"/>
        </w:rPr>
        <w:t>=098f7d25-22b1-11ed-8573-fa163e0814ce</w:t>
      </w:r>
    </w:p>
    <w:p w14:paraId="2B721DC5" w14:textId="77777777" w:rsidR="007E0C25" w:rsidRDefault="007E0C2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53ECE1A9" w14:textId="77777777" w:rsidR="007E0C25" w:rsidRDefault="00E3443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210" w:hangingChars="100" w:hanging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http://</w:t>
      </w:r>
      <w:r>
        <w:rPr>
          <w:rFonts w:hint="eastAsia"/>
        </w:rPr>
        <w:t>10.198.40.175</w:t>
      </w:r>
      <w:r>
        <w:rPr>
          <w:rFonts w:hint="eastAsia"/>
        </w:rPr>
        <w:t>:8000/cdispatching/file/v1/ftp/download/098f7d25-22b1-11ed-8573-fa163e0814ce</w:t>
      </w:r>
    </w:p>
    <w:p w14:paraId="4199FB18" w14:textId="77777777" w:rsidR="007E0C25" w:rsidRDefault="007E0C2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4B42945F" w14:textId="643426FC" w:rsidR="007E0C25" w:rsidRPr="00C33E81" w:rsidRDefault="00C33E81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>Print String</w:t>
      </w:r>
      <w:r>
        <w:rPr>
          <w:rFonts w:hint="eastAsia"/>
        </w:rPr>
        <w:t xml:space="preserve"> </w:t>
      </w:r>
      <w:r>
        <w:t>= ’type=</w:t>
      </w:r>
      <w:proofErr w:type="spellStart"/>
      <w:r>
        <w:t>image&amp;</w:t>
      </w:r>
      <w:r>
        <w:rPr>
          <w:rFonts w:hint="eastAsia"/>
        </w:rPr>
        <w:t>url</w:t>
      </w:r>
      <w:proofErr w:type="spellEnd"/>
      <w:proofErr w:type="gramStart"/>
      <w:r>
        <w:t>=</w:t>
      </w:r>
      <w:r>
        <w:rPr>
          <w:rFonts w:hint="eastAsia"/>
        </w:rPr>
        <w:t>[</w:t>
      </w:r>
      <w:proofErr w:type="gramEnd"/>
      <w:r>
        <w:rPr>
          <w:rFonts w:hint="eastAsia"/>
        </w:rPr>
        <w:t>http://</w:t>
      </w:r>
      <w:r>
        <w:t>,</w:t>
      </w:r>
      <w:r w:rsidRPr="00C33E81">
        <w:rPr>
          <w:rFonts w:hint="eastAsia"/>
        </w:rPr>
        <w:t xml:space="preserve"> </w:t>
      </w:r>
      <w:r>
        <w:rPr>
          <w:rFonts w:hint="eastAsia"/>
        </w:rPr>
        <w:t>http://</w:t>
      </w:r>
      <w:r>
        <w:t>, ...]’</w:t>
      </w:r>
    </w:p>
    <w:p w14:paraId="5442D362" w14:textId="77777777" w:rsidR="007E0C25" w:rsidRDefault="007E0C2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14:paraId="22B42C66" w14:textId="77777777" w:rsidR="007E0C25" w:rsidRDefault="007E0C25"/>
    <w:p w14:paraId="7517F7B4" w14:textId="77777777" w:rsidR="007E0C25" w:rsidRDefault="007E0C25"/>
    <w:p w14:paraId="3386AC80" w14:textId="77777777" w:rsidR="007E0C25" w:rsidRDefault="007E0C25"/>
    <w:p w14:paraId="50948AEF" w14:textId="77777777" w:rsidR="007E0C25" w:rsidRDefault="007E0C25"/>
    <w:p w14:paraId="6DA2C3E5" w14:textId="77777777" w:rsidR="007E0C25" w:rsidRDefault="007E0C25"/>
    <w:p w14:paraId="18421690" w14:textId="77777777" w:rsidR="007E0C25" w:rsidRDefault="007E0C25"/>
    <w:p w14:paraId="3A685B38" w14:textId="77777777" w:rsidR="007E0C25" w:rsidRDefault="007E0C25"/>
    <w:p w14:paraId="50804311" w14:textId="77777777" w:rsidR="007E0C25" w:rsidRDefault="007E0C25"/>
    <w:p w14:paraId="6399C734" w14:textId="77777777" w:rsidR="007E0C25" w:rsidRDefault="007E0C25"/>
    <w:p w14:paraId="1D7C028A" w14:textId="77777777" w:rsidR="007E0C25" w:rsidRDefault="007E0C25"/>
    <w:p w14:paraId="397A2A25" w14:textId="77777777" w:rsidR="007E0C25" w:rsidRDefault="007E0C25"/>
    <w:p w14:paraId="1EAFA842" w14:textId="77777777" w:rsidR="007E0C25" w:rsidRDefault="007E0C25"/>
    <w:p w14:paraId="53D6A525" w14:textId="77777777" w:rsidR="007E0C25" w:rsidRDefault="007E0C25"/>
    <w:p w14:paraId="6C8A6CFB" w14:textId="77777777" w:rsidR="007E0C25" w:rsidRDefault="007E0C25"/>
    <w:p w14:paraId="1583D2A5" w14:textId="77777777" w:rsidR="007E0C25" w:rsidRDefault="007E0C25"/>
    <w:p w14:paraId="7D34C859" w14:textId="77777777" w:rsidR="007E0C25" w:rsidRDefault="007E0C25"/>
    <w:p w14:paraId="6CF6F850" w14:textId="77777777" w:rsidR="007E0C25" w:rsidRDefault="007E0C25"/>
    <w:p w14:paraId="59A10A2D" w14:textId="77777777" w:rsidR="007E0C25" w:rsidRDefault="007E0C25"/>
    <w:p w14:paraId="12103698" w14:textId="77777777" w:rsidR="007E0C25" w:rsidRDefault="007E0C25"/>
    <w:p w14:paraId="130B1B52" w14:textId="77777777" w:rsidR="007E0C25" w:rsidRDefault="007E0C25"/>
    <w:p w14:paraId="2C23D1D0" w14:textId="77777777" w:rsidR="007E0C25" w:rsidRDefault="007E0C25"/>
    <w:p w14:paraId="7534D4CD" w14:textId="77777777" w:rsidR="007E0C25" w:rsidRDefault="007E0C25"/>
    <w:p w14:paraId="06D4BE2D" w14:textId="77777777" w:rsidR="007E0C25" w:rsidRDefault="007E0C25"/>
    <w:p w14:paraId="2A908802" w14:textId="77777777" w:rsidR="007E0C25" w:rsidRDefault="007E0C25"/>
    <w:p w14:paraId="05BE8F65" w14:textId="77777777" w:rsidR="007E0C25" w:rsidRDefault="007E0C25"/>
    <w:p w14:paraId="7A8FC0EC" w14:textId="77777777" w:rsidR="007E0C25" w:rsidRDefault="007E0C25"/>
    <w:p w14:paraId="77E91684" w14:textId="77777777" w:rsidR="007E0C25" w:rsidRDefault="007E0C25"/>
    <w:p w14:paraId="4411BEAA" w14:textId="77777777" w:rsidR="007E0C25" w:rsidRDefault="007E0C25"/>
    <w:p w14:paraId="77CC4B35" w14:textId="77777777" w:rsidR="007E0C25" w:rsidRDefault="007E0C25"/>
    <w:p w14:paraId="736E2D15" w14:textId="77777777" w:rsidR="007E0C25" w:rsidRDefault="007E0C25"/>
    <w:p w14:paraId="64C47025" w14:textId="77777777" w:rsidR="007E0C25" w:rsidRDefault="007E0C25"/>
    <w:p w14:paraId="5F0F1C79" w14:textId="77777777" w:rsidR="007E0C25" w:rsidRDefault="007E0C25"/>
    <w:sectPr w:rsidR="007E0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若有一人" w:date="2022-07-15T10:19:00Z" w:initials="">
    <w:p w14:paraId="186D38AE" w14:textId="77777777" w:rsidR="007E0C25" w:rsidRDefault="00E34431">
      <w:pPr>
        <w:pStyle w:val="a4"/>
      </w:pPr>
      <w:r>
        <w:rPr>
          <w:rFonts w:hint="eastAsia"/>
        </w:rPr>
        <w:t>v1.2</w:t>
      </w:r>
      <w:r>
        <w:rPr>
          <w:rFonts w:hint="eastAsia"/>
        </w:rPr>
        <w:t>新增</w:t>
      </w:r>
    </w:p>
  </w:comment>
  <w:comment w:id="9" w:author="若有一人" w:date="2022-07-19T14:57:00Z" w:initials="">
    <w:p w14:paraId="65F72210" w14:textId="77777777" w:rsidR="007E0C25" w:rsidRDefault="00E34431">
      <w:pPr>
        <w:pStyle w:val="a4"/>
      </w:pPr>
      <w:r>
        <w:rPr>
          <w:rFonts w:hint="eastAsia"/>
        </w:rPr>
        <w:t xml:space="preserve">v1.3 </w:t>
      </w:r>
      <w:r>
        <w:rPr>
          <w:rFonts w:hint="eastAsia"/>
        </w:rPr>
        <w:t>新增</w:t>
      </w:r>
    </w:p>
  </w:comment>
  <w:comment w:id="11" w:author="若有一人" w:date="2022-07-15T10:19:00Z" w:initials="">
    <w:p w14:paraId="7C0F2581" w14:textId="77777777" w:rsidR="007E0C25" w:rsidRDefault="00E34431">
      <w:pPr>
        <w:pStyle w:val="a4"/>
      </w:pPr>
      <w:r>
        <w:rPr>
          <w:rFonts w:hint="eastAsia"/>
        </w:rPr>
        <w:t xml:space="preserve">v1.2 </w:t>
      </w:r>
      <w:r>
        <w:rPr>
          <w:rFonts w:hint="eastAsia"/>
        </w:rPr>
        <w:t>新增</w:t>
      </w:r>
    </w:p>
  </w:comment>
  <w:comment w:id="12" w:author="若有一人" w:date="2022-07-19T14:58:00Z" w:initials="">
    <w:p w14:paraId="2785540F" w14:textId="77777777" w:rsidR="007E0C25" w:rsidRDefault="00E34431">
      <w:pPr>
        <w:pStyle w:val="a4"/>
      </w:pPr>
      <w:r>
        <w:rPr>
          <w:rFonts w:hint="eastAsia"/>
        </w:rPr>
        <w:t xml:space="preserve">v1.3 </w:t>
      </w:r>
      <w:r>
        <w:rPr>
          <w:rFonts w:hint="eastAsia"/>
        </w:rPr>
        <w:t>新增</w:t>
      </w:r>
    </w:p>
  </w:comment>
  <w:comment w:id="13" w:author="若有一人" w:date="2022-07-15T10:19:00Z" w:initials="">
    <w:p w14:paraId="12AD0F72" w14:textId="77777777" w:rsidR="007E0C25" w:rsidRDefault="00E34431">
      <w:pPr>
        <w:pStyle w:val="a4"/>
      </w:pPr>
      <w:r>
        <w:rPr>
          <w:rFonts w:hint="eastAsia"/>
        </w:rPr>
        <w:t xml:space="preserve">v1.2 </w:t>
      </w:r>
      <w:r>
        <w:rPr>
          <w:rFonts w:hint="eastAsia"/>
        </w:rPr>
        <w:t>新增</w:t>
      </w:r>
    </w:p>
  </w:comment>
  <w:comment w:id="14" w:author="若有一人" w:date="2022-07-19T15:01:00Z" w:initials="">
    <w:p w14:paraId="09A07228" w14:textId="77777777" w:rsidR="007E0C25" w:rsidRDefault="00E34431">
      <w:pPr>
        <w:pStyle w:val="a4"/>
      </w:pPr>
      <w:r>
        <w:rPr>
          <w:rFonts w:hint="eastAsia"/>
        </w:rPr>
        <w:t xml:space="preserve">v1.3 </w:t>
      </w:r>
      <w:r>
        <w:rPr>
          <w:rFonts w:hint="eastAsia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6D38AE" w15:done="0"/>
  <w15:commentEx w15:paraId="65F72210" w15:done="0"/>
  <w15:commentEx w15:paraId="7C0F2581" w15:done="0"/>
  <w15:commentEx w15:paraId="2785540F" w15:done="0"/>
  <w15:commentEx w15:paraId="12AD0F72" w15:done="0"/>
  <w15:commentEx w15:paraId="09A072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E3AD0C"/>
    <w:multiLevelType w:val="multilevel"/>
    <w:tmpl w:val="88E3AD0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C5FFBEBD"/>
    <w:multiLevelType w:val="multilevel"/>
    <w:tmpl w:val="C5FFBEBD"/>
    <w:lvl w:ilvl="0">
      <w:start w:val="1"/>
      <w:numFmt w:val="decimal"/>
      <w:lvlText w:val="%1"/>
      <w:lvlJc w:val="left"/>
      <w:pPr>
        <w:tabs>
          <w:tab w:val="left" w:pos="1135"/>
        </w:tabs>
        <w:ind w:left="1135" w:hanging="425"/>
      </w:pPr>
      <w:rPr>
        <w:rFonts w:hint="eastAsia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1702"/>
        </w:tabs>
        <w:ind w:left="1702" w:hanging="567"/>
      </w:pPr>
      <w:rPr>
        <w:rFonts w:ascii="Times New Roman" w:hAnsi="Times New Roman" w:cs="Times New Roman" w:hint="default"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tabs>
          <w:tab w:val="left" w:pos="1217"/>
        </w:tabs>
        <w:ind w:left="1217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3066"/>
        </w:tabs>
        <w:ind w:left="269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491"/>
        </w:tabs>
        <w:ind w:left="326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70"/>
        </w:tabs>
        <w:ind w:left="397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01"/>
        </w:tabs>
        <w:ind w:left="453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86"/>
        </w:tabs>
        <w:ind w:left="510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12"/>
        </w:tabs>
        <w:ind w:left="5812" w:hanging="1700"/>
      </w:pPr>
      <w:rPr>
        <w:rFonts w:hint="eastAsia"/>
      </w:rPr>
    </w:lvl>
  </w:abstractNum>
  <w:abstractNum w:abstractNumId="2" w15:restartNumberingAfterBreak="0">
    <w:nsid w:val="41F1E640"/>
    <w:multiLevelType w:val="singleLevel"/>
    <w:tmpl w:val="41F1E64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xN2U3Nzc2NTc5NjgyNTMzYzFjZjA0ZmI1MjAzOWEifQ=="/>
  </w:docVars>
  <w:rsids>
    <w:rsidRoot w:val="78982D13"/>
    <w:rsid w:val="00045977"/>
    <w:rsid w:val="000755B4"/>
    <w:rsid w:val="00081ED5"/>
    <w:rsid w:val="000821A0"/>
    <w:rsid w:val="000A0896"/>
    <w:rsid w:val="000F389C"/>
    <w:rsid w:val="000F5D18"/>
    <w:rsid w:val="001322EB"/>
    <w:rsid w:val="001530A6"/>
    <w:rsid w:val="001F0511"/>
    <w:rsid w:val="001F7495"/>
    <w:rsid w:val="00215C03"/>
    <w:rsid w:val="00223860"/>
    <w:rsid w:val="0026030D"/>
    <w:rsid w:val="00286821"/>
    <w:rsid w:val="003052EC"/>
    <w:rsid w:val="00311CF3"/>
    <w:rsid w:val="00332169"/>
    <w:rsid w:val="00347154"/>
    <w:rsid w:val="003556F6"/>
    <w:rsid w:val="003719B8"/>
    <w:rsid w:val="004341D8"/>
    <w:rsid w:val="0044133F"/>
    <w:rsid w:val="004D5AE4"/>
    <w:rsid w:val="005026D0"/>
    <w:rsid w:val="0050746E"/>
    <w:rsid w:val="00535646"/>
    <w:rsid w:val="00535EB0"/>
    <w:rsid w:val="0055224A"/>
    <w:rsid w:val="00556160"/>
    <w:rsid w:val="005B7263"/>
    <w:rsid w:val="005C10CB"/>
    <w:rsid w:val="005C6191"/>
    <w:rsid w:val="005D0AAE"/>
    <w:rsid w:val="005F2A64"/>
    <w:rsid w:val="00606122"/>
    <w:rsid w:val="0063374B"/>
    <w:rsid w:val="00635822"/>
    <w:rsid w:val="00637E08"/>
    <w:rsid w:val="00644505"/>
    <w:rsid w:val="006A2385"/>
    <w:rsid w:val="006D1A3D"/>
    <w:rsid w:val="006E0419"/>
    <w:rsid w:val="0070107B"/>
    <w:rsid w:val="007566EC"/>
    <w:rsid w:val="00767C40"/>
    <w:rsid w:val="007B0194"/>
    <w:rsid w:val="007E0C25"/>
    <w:rsid w:val="00815B55"/>
    <w:rsid w:val="00834BDA"/>
    <w:rsid w:val="008417F2"/>
    <w:rsid w:val="008559BE"/>
    <w:rsid w:val="00862ADE"/>
    <w:rsid w:val="008A78B0"/>
    <w:rsid w:val="008B2AF6"/>
    <w:rsid w:val="008C224E"/>
    <w:rsid w:val="009111DA"/>
    <w:rsid w:val="00936EEC"/>
    <w:rsid w:val="00972952"/>
    <w:rsid w:val="009C5F5E"/>
    <w:rsid w:val="009D30A0"/>
    <w:rsid w:val="00A1513E"/>
    <w:rsid w:val="00A45DF7"/>
    <w:rsid w:val="00A87E89"/>
    <w:rsid w:val="00AB5231"/>
    <w:rsid w:val="00AD0604"/>
    <w:rsid w:val="00B13107"/>
    <w:rsid w:val="00B36BF8"/>
    <w:rsid w:val="00B535C0"/>
    <w:rsid w:val="00B6446F"/>
    <w:rsid w:val="00B73BDC"/>
    <w:rsid w:val="00B94E7F"/>
    <w:rsid w:val="00BA483D"/>
    <w:rsid w:val="00BD4004"/>
    <w:rsid w:val="00C1095B"/>
    <w:rsid w:val="00C33E81"/>
    <w:rsid w:val="00C6197E"/>
    <w:rsid w:val="00C62A4E"/>
    <w:rsid w:val="00C73E9A"/>
    <w:rsid w:val="00C7661E"/>
    <w:rsid w:val="00C7739B"/>
    <w:rsid w:val="00CA173D"/>
    <w:rsid w:val="00CA45F3"/>
    <w:rsid w:val="00CA638F"/>
    <w:rsid w:val="00CC7F60"/>
    <w:rsid w:val="00CD1A32"/>
    <w:rsid w:val="00CD6BAD"/>
    <w:rsid w:val="00CE17DD"/>
    <w:rsid w:val="00D16306"/>
    <w:rsid w:val="00D41BE4"/>
    <w:rsid w:val="00D945BB"/>
    <w:rsid w:val="00DA7DF8"/>
    <w:rsid w:val="00DE1F49"/>
    <w:rsid w:val="00E34431"/>
    <w:rsid w:val="00E46BEF"/>
    <w:rsid w:val="00E60FF9"/>
    <w:rsid w:val="00E7519D"/>
    <w:rsid w:val="00E85292"/>
    <w:rsid w:val="00E9321C"/>
    <w:rsid w:val="00EA1972"/>
    <w:rsid w:val="00EB21E0"/>
    <w:rsid w:val="00EE0AB6"/>
    <w:rsid w:val="00EE3A32"/>
    <w:rsid w:val="00F1177E"/>
    <w:rsid w:val="00F1547A"/>
    <w:rsid w:val="00F36F00"/>
    <w:rsid w:val="00F50EDB"/>
    <w:rsid w:val="00F75B44"/>
    <w:rsid w:val="00F974A6"/>
    <w:rsid w:val="00F976DF"/>
    <w:rsid w:val="00FB4D6B"/>
    <w:rsid w:val="00FC12E8"/>
    <w:rsid w:val="00FF3AAD"/>
    <w:rsid w:val="00FF6AD0"/>
    <w:rsid w:val="0103592E"/>
    <w:rsid w:val="011E298B"/>
    <w:rsid w:val="012B72D9"/>
    <w:rsid w:val="012E1388"/>
    <w:rsid w:val="012E585D"/>
    <w:rsid w:val="01450847"/>
    <w:rsid w:val="014F4041"/>
    <w:rsid w:val="017050EF"/>
    <w:rsid w:val="01763D1B"/>
    <w:rsid w:val="01777210"/>
    <w:rsid w:val="01791E38"/>
    <w:rsid w:val="017E09D5"/>
    <w:rsid w:val="019259DF"/>
    <w:rsid w:val="019411DE"/>
    <w:rsid w:val="019674D5"/>
    <w:rsid w:val="01A5480F"/>
    <w:rsid w:val="01C6484C"/>
    <w:rsid w:val="01D149FF"/>
    <w:rsid w:val="01D64620"/>
    <w:rsid w:val="01DA1A32"/>
    <w:rsid w:val="01DF49FA"/>
    <w:rsid w:val="01E20AD6"/>
    <w:rsid w:val="01E4214A"/>
    <w:rsid w:val="01F40DA4"/>
    <w:rsid w:val="01F57790"/>
    <w:rsid w:val="01FE270E"/>
    <w:rsid w:val="02046943"/>
    <w:rsid w:val="02127F68"/>
    <w:rsid w:val="021C048D"/>
    <w:rsid w:val="021E774D"/>
    <w:rsid w:val="02205391"/>
    <w:rsid w:val="02300025"/>
    <w:rsid w:val="023A190C"/>
    <w:rsid w:val="024C542E"/>
    <w:rsid w:val="02502903"/>
    <w:rsid w:val="02584124"/>
    <w:rsid w:val="0260534C"/>
    <w:rsid w:val="026B6018"/>
    <w:rsid w:val="026B792B"/>
    <w:rsid w:val="026F721B"/>
    <w:rsid w:val="02AD6C4C"/>
    <w:rsid w:val="02C80DBA"/>
    <w:rsid w:val="02D0047D"/>
    <w:rsid w:val="02DF3BF9"/>
    <w:rsid w:val="02E365CF"/>
    <w:rsid w:val="02F4782E"/>
    <w:rsid w:val="030410DE"/>
    <w:rsid w:val="030A760C"/>
    <w:rsid w:val="030D579C"/>
    <w:rsid w:val="031D7B4C"/>
    <w:rsid w:val="032012FD"/>
    <w:rsid w:val="03264E63"/>
    <w:rsid w:val="03281B32"/>
    <w:rsid w:val="033E1CD4"/>
    <w:rsid w:val="0379783D"/>
    <w:rsid w:val="037C1433"/>
    <w:rsid w:val="037C5C38"/>
    <w:rsid w:val="037F00F7"/>
    <w:rsid w:val="03807A0D"/>
    <w:rsid w:val="038544F1"/>
    <w:rsid w:val="03950499"/>
    <w:rsid w:val="03970868"/>
    <w:rsid w:val="03992679"/>
    <w:rsid w:val="03B029AD"/>
    <w:rsid w:val="03B322F9"/>
    <w:rsid w:val="03B66662"/>
    <w:rsid w:val="03B86720"/>
    <w:rsid w:val="03C13385"/>
    <w:rsid w:val="03C13EEE"/>
    <w:rsid w:val="03C26F79"/>
    <w:rsid w:val="03D016B4"/>
    <w:rsid w:val="03D73719"/>
    <w:rsid w:val="03DB20BB"/>
    <w:rsid w:val="03DE051F"/>
    <w:rsid w:val="03F374FE"/>
    <w:rsid w:val="04026DBB"/>
    <w:rsid w:val="040F1887"/>
    <w:rsid w:val="0423686E"/>
    <w:rsid w:val="042703BF"/>
    <w:rsid w:val="04391D72"/>
    <w:rsid w:val="043C41C0"/>
    <w:rsid w:val="0443644A"/>
    <w:rsid w:val="04494C45"/>
    <w:rsid w:val="045B2802"/>
    <w:rsid w:val="045C5F2E"/>
    <w:rsid w:val="045F69CB"/>
    <w:rsid w:val="046C383D"/>
    <w:rsid w:val="04831D3A"/>
    <w:rsid w:val="048668B7"/>
    <w:rsid w:val="048A6D15"/>
    <w:rsid w:val="049B024F"/>
    <w:rsid w:val="04A336E0"/>
    <w:rsid w:val="04AC1C28"/>
    <w:rsid w:val="04B167DF"/>
    <w:rsid w:val="04B175B2"/>
    <w:rsid w:val="04B94AA5"/>
    <w:rsid w:val="04C304AE"/>
    <w:rsid w:val="04CA52BA"/>
    <w:rsid w:val="04CB13C8"/>
    <w:rsid w:val="04CB3B9A"/>
    <w:rsid w:val="04D01216"/>
    <w:rsid w:val="04D60481"/>
    <w:rsid w:val="04DC48AE"/>
    <w:rsid w:val="04E52E46"/>
    <w:rsid w:val="04F43EAA"/>
    <w:rsid w:val="04F54DD5"/>
    <w:rsid w:val="04F74F42"/>
    <w:rsid w:val="05117E59"/>
    <w:rsid w:val="053955E4"/>
    <w:rsid w:val="05431ACB"/>
    <w:rsid w:val="0543385A"/>
    <w:rsid w:val="054538D0"/>
    <w:rsid w:val="055E4B14"/>
    <w:rsid w:val="059851CF"/>
    <w:rsid w:val="05A21A2D"/>
    <w:rsid w:val="05B53119"/>
    <w:rsid w:val="05BA3C10"/>
    <w:rsid w:val="05C51D2A"/>
    <w:rsid w:val="05C54D04"/>
    <w:rsid w:val="05FD77F8"/>
    <w:rsid w:val="060C5E16"/>
    <w:rsid w:val="06144B50"/>
    <w:rsid w:val="06152733"/>
    <w:rsid w:val="06167D15"/>
    <w:rsid w:val="061F4906"/>
    <w:rsid w:val="063006F5"/>
    <w:rsid w:val="063711FF"/>
    <w:rsid w:val="0638508E"/>
    <w:rsid w:val="06482713"/>
    <w:rsid w:val="064E6689"/>
    <w:rsid w:val="06536036"/>
    <w:rsid w:val="06573BEE"/>
    <w:rsid w:val="06617983"/>
    <w:rsid w:val="0665417F"/>
    <w:rsid w:val="06706CA0"/>
    <w:rsid w:val="067124B3"/>
    <w:rsid w:val="067237D4"/>
    <w:rsid w:val="068C08E1"/>
    <w:rsid w:val="06AF28F4"/>
    <w:rsid w:val="06EA261F"/>
    <w:rsid w:val="06F16DFF"/>
    <w:rsid w:val="06FD7368"/>
    <w:rsid w:val="07041CA6"/>
    <w:rsid w:val="070F3410"/>
    <w:rsid w:val="07111DF5"/>
    <w:rsid w:val="072161DD"/>
    <w:rsid w:val="07296E01"/>
    <w:rsid w:val="072C16AF"/>
    <w:rsid w:val="072F02B3"/>
    <w:rsid w:val="07345DC6"/>
    <w:rsid w:val="073711D0"/>
    <w:rsid w:val="073C6B93"/>
    <w:rsid w:val="073E49A6"/>
    <w:rsid w:val="073F4F76"/>
    <w:rsid w:val="07414647"/>
    <w:rsid w:val="074B32A3"/>
    <w:rsid w:val="074F0E7E"/>
    <w:rsid w:val="075D2C87"/>
    <w:rsid w:val="07615196"/>
    <w:rsid w:val="079F2345"/>
    <w:rsid w:val="07A84117"/>
    <w:rsid w:val="07AF36AA"/>
    <w:rsid w:val="07BB4C27"/>
    <w:rsid w:val="07C95FF7"/>
    <w:rsid w:val="07DD07BF"/>
    <w:rsid w:val="07DD7A82"/>
    <w:rsid w:val="07DF03BE"/>
    <w:rsid w:val="07E848DC"/>
    <w:rsid w:val="07E9481C"/>
    <w:rsid w:val="07F43C21"/>
    <w:rsid w:val="07F90294"/>
    <w:rsid w:val="08334EDB"/>
    <w:rsid w:val="083751F0"/>
    <w:rsid w:val="085167A5"/>
    <w:rsid w:val="0854291D"/>
    <w:rsid w:val="08593057"/>
    <w:rsid w:val="08646C7E"/>
    <w:rsid w:val="08690C5D"/>
    <w:rsid w:val="08691BEA"/>
    <w:rsid w:val="087073CF"/>
    <w:rsid w:val="0873406B"/>
    <w:rsid w:val="08734E58"/>
    <w:rsid w:val="087B4416"/>
    <w:rsid w:val="087D7DA4"/>
    <w:rsid w:val="0884019A"/>
    <w:rsid w:val="088865E1"/>
    <w:rsid w:val="08934041"/>
    <w:rsid w:val="089C2DD1"/>
    <w:rsid w:val="08A21C6E"/>
    <w:rsid w:val="08AD745B"/>
    <w:rsid w:val="08C6596E"/>
    <w:rsid w:val="08D43C02"/>
    <w:rsid w:val="08D43F34"/>
    <w:rsid w:val="08DE2F23"/>
    <w:rsid w:val="08E831FA"/>
    <w:rsid w:val="090978A1"/>
    <w:rsid w:val="092F5F4D"/>
    <w:rsid w:val="09352979"/>
    <w:rsid w:val="0939340B"/>
    <w:rsid w:val="093B1F15"/>
    <w:rsid w:val="0942276F"/>
    <w:rsid w:val="09465B06"/>
    <w:rsid w:val="094B7452"/>
    <w:rsid w:val="095631DE"/>
    <w:rsid w:val="0957366A"/>
    <w:rsid w:val="09696F92"/>
    <w:rsid w:val="09812DE3"/>
    <w:rsid w:val="098204E1"/>
    <w:rsid w:val="09850977"/>
    <w:rsid w:val="09870B86"/>
    <w:rsid w:val="098912A7"/>
    <w:rsid w:val="098B0330"/>
    <w:rsid w:val="09950E28"/>
    <w:rsid w:val="0996497D"/>
    <w:rsid w:val="099956A8"/>
    <w:rsid w:val="09A31A94"/>
    <w:rsid w:val="09AC067A"/>
    <w:rsid w:val="09B3369E"/>
    <w:rsid w:val="09C3207C"/>
    <w:rsid w:val="09CA6A41"/>
    <w:rsid w:val="09DA02F9"/>
    <w:rsid w:val="09EB0909"/>
    <w:rsid w:val="09EB216A"/>
    <w:rsid w:val="09F03D2A"/>
    <w:rsid w:val="09F76DB4"/>
    <w:rsid w:val="0A03699C"/>
    <w:rsid w:val="0A100EEF"/>
    <w:rsid w:val="0A104545"/>
    <w:rsid w:val="0A2828BD"/>
    <w:rsid w:val="0A2D13D3"/>
    <w:rsid w:val="0A3552AF"/>
    <w:rsid w:val="0A3878A3"/>
    <w:rsid w:val="0A4629C2"/>
    <w:rsid w:val="0A484E10"/>
    <w:rsid w:val="0A4A22B7"/>
    <w:rsid w:val="0A4E7AEC"/>
    <w:rsid w:val="0A5839CB"/>
    <w:rsid w:val="0A5A061A"/>
    <w:rsid w:val="0A69107C"/>
    <w:rsid w:val="0A696331"/>
    <w:rsid w:val="0A6D6204"/>
    <w:rsid w:val="0A7641F0"/>
    <w:rsid w:val="0A7845AA"/>
    <w:rsid w:val="0A7D7E0B"/>
    <w:rsid w:val="0A7F2163"/>
    <w:rsid w:val="0A992C5D"/>
    <w:rsid w:val="0A9B2D02"/>
    <w:rsid w:val="0A9E3F14"/>
    <w:rsid w:val="0ABA5927"/>
    <w:rsid w:val="0ABF1EAD"/>
    <w:rsid w:val="0AC10527"/>
    <w:rsid w:val="0AC52AB9"/>
    <w:rsid w:val="0AC81EB9"/>
    <w:rsid w:val="0ACD4288"/>
    <w:rsid w:val="0ADF01A6"/>
    <w:rsid w:val="0AEA0230"/>
    <w:rsid w:val="0AF364D2"/>
    <w:rsid w:val="0AF46969"/>
    <w:rsid w:val="0AF7590B"/>
    <w:rsid w:val="0B115DA9"/>
    <w:rsid w:val="0B153087"/>
    <w:rsid w:val="0B162F8B"/>
    <w:rsid w:val="0B17496A"/>
    <w:rsid w:val="0B1A7CAA"/>
    <w:rsid w:val="0B23022A"/>
    <w:rsid w:val="0B45090E"/>
    <w:rsid w:val="0B572DB7"/>
    <w:rsid w:val="0B600575"/>
    <w:rsid w:val="0B605091"/>
    <w:rsid w:val="0B750620"/>
    <w:rsid w:val="0B7612E4"/>
    <w:rsid w:val="0B7677AA"/>
    <w:rsid w:val="0B791F9C"/>
    <w:rsid w:val="0B7E61C7"/>
    <w:rsid w:val="0B7F4901"/>
    <w:rsid w:val="0B800A13"/>
    <w:rsid w:val="0B823347"/>
    <w:rsid w:val="0B8918E7"/>
    <w:rsid w:val="0B8B10D2"/>
    <w:rsid w:val="0B927E7E"/>
    <w:rsid w:val="0B98591E"/>
    <w:rsid w:val="0BB409B8"/>
    <w:rsid w:val="0BB454F1"/>
    <w:rsid w:val="0BB55D25"/>
    <w:rsid w:val="0BB62D00"/>
    <w:rsid w:val="0BB70D7D"/>
    <w:rsid w:val="0BC02D15"/>
    <w:rsid w:val="0BC860DC"/>
    <w:rsid w:val="0BD32A2C"/>
    <w:rsid w:val="0BDA5CF6"/>
    <w:rsid w:val="0BE92133"/>
    <w:rsid w:val="0BEF374D"/>
    <w:rsid w:val="0BFC672A"/>
    <w:rsid w:val="0C002A31"/>
    <w:rsid w:val="0C0443B6"/>
    <w:rsid w:val="0C094080"/>
    <w:rsid w:val="0C0C3082"/>
    <w:rsid w:val="0C192A1C"/>
    <w:rsid w:val="0C2A5DA3"/>
    <w:rsid w:val="0C2E6576"/>
    <w:rsid w:val="0C382DB6"/>
    <w:rsid w:val="0C3E5629"/>
    <w:rsid w:val="0C477EED"/>
    <w:rsid w:val="0C69044A"/>
    <w:rsid w:val="0C6C1924"/>
    <w:rsid w:val="0C7541DB"/>
    <w:rsid w:val="0C7C31CC"/>
    <w:rsid w:val="0C7C3BBC"/>
    <w:rsid w:val="0C8456F2"/>
    <w:rsid w:val="0C9212D7"/>
    <w:rsid w:val="0C9F4C47"/>
    <w:rsid w:val="0CA32364"/>
    <w:rsid w:val="0CA603A3"/>
    <w:rsid w:val="0CAC109B"/>
    <w:rsid w:val="0CAC3A54"/>
    <w:rsid w:val="0CCF1E4A"/>
    <w:rsid w:val="0CD13CD9"/>
    <w:rsid w:val="0CD548DD"/>
    <w:rsid w:val="0CDB3F24"/>
    <w:rsid w:val="0CDD4F1B"/>
    <w:rsid w:val="0CE47857"/>
    <w:rsid w:val="0CF317DB"/>
    <w:rsid w:val="0D005ACD"/>
    <w:rsid w:val="0D0D03CE"/>
    <w:rsid w:val="0D16215A"/>
    <w:rsid w:val="0D1D00E9"/>
    <w:rsid w:val="0D1E5357"/>
    <w:rsid w:val="0D283756"/>
    <w:rsid w:val="0D420C90"/>
    <w:rsid w:val="0D5F6F85"/>
    <w:rsid w:val="0D6244B4"/>
    <w:rsid w:val="0D657B08"/>
    <w:rsid w:val="0D6F528A"/>
    <w:rsid w:val="0D725EB8"/>
    <w:rsid w:val="0D770928"/>
    <w:rsid w:val="0D781D2E"/>
    <w:rsid w:val="0D7B3CDA"/>
    <w:rsid w:val="0D836AF2"/>
    <w:rsid w:val="0D8729ED"/>
    <w:rsid w:val="0DA546C1"/>
    <w:rsid w:val="0DB00677"/>
    <w:rsid w:val="0DBB7BE4"/>
    <w:rsid w:val="0DBD37B4"/>
    <w:rsid w:val="0DCB633E"/>
    <w:rsid w:val="0DD3660F"/>
    <w:rsid w:val="0DD71002"/>
    <w:rsid w:val="0DD91AFB"/>
    <w:rsid w:val="0DE13E48"/>
    <w:rsid w:val="0DE82702"/>
    <w:rsid w:val="0DE9571C"/>
    <w:rsid w:val="0DF534C2"/>
    <w:rsid w:val="0DF67606"/>
    <w:rsid w:val="0DFD4E82"/>
    <w:rsid w:val="0DFE46F3"/>
    <w:rsid w:val="0E035E87"/>
    <w:rsid w:val="0E097E61"/>
    <w:rsid w:val="0E2A65E6"/>
    <w:rsid w:val="0E4701C9"/>
    <w:rsid w:val="0E490300"/>
    <w:rsid w:val="0E56670E"/>
    <w:rsid w:val="0E57332F"/>
    <w:rsid w:val="0E5D22E5"/>
    <w:rsid w:val="0E606C2B"/>
    <w:rsid w:val="0E621390"/>
    <w:rsid w:val="0E6653F1"/>
    <w:rsid w:val="0E6E5B29"/>
    <w:rsid w:val="0E885440"/>
    <w:rsid w:val="0E942FA6"/>
    <w:rsid w:val="0E9E77F2"/>
    <w:rsid w:val="0EB24392"/>
    <w:rsid w:val="0EBA34F3"/>
    <w:rsid w:val="0EBE410B"/>
    <w:rsid w:val="0EBE6E52"/>
    <w:rsid w:val="0EC01451"/>
    <w:rsid w:val="0EC103D4"/>
    <w:rsid w:val="0ECB4B5A"/>
    <w:rsid w:val="0ED0563E"/>
    <w:rsid w:val="0ED15249"/>
    <w:rsid w:val="0ED36B71"/>
    <w:rsid w:val="0EDB2C74"/>
    <w:rsid w:val="0EF6285A"/>
    <w:rsid w:val="0F1C007F"/>
    <w:rsid w:val="0F1E6995"/>
    <w:rsid w:val="0F2167DC"/>
    <w:rsid w:val="0F250663"/>
    <w:rsid w:val="0F373949"/>
    <w:rsid w:val="0F4612E1"/>
    <w:rsid w:val="0F4F0F64"/>
    <w:rsid w:val="0F5163F5"/>
    <w:rsid w:val="0F591D9A"/>
    <w:rsid w:val="0F6A6090"/>
    <w:rsid w:val="0F7300B6"/>
    <w:rsid w:val="0F772718"/>
    <w:rsid w:val="0F8B502A"/>
    <w:rsid w:val="0F8D66D8"/>
    <w:rsid w:val="0FA35AF1"/>
    <w:rsid w:val="0FB130FF"/>
    <w:rsid w:val="0FB8635D"/>
    <w:rsid w:val="0FBC3C48"/>
    <w:rsid w:val="0FBD57DE"/>
    <w:rsid w:val="0FBF3078"/>
    <w:rsid w:val="0FC855F9"/>
    <w:rsid w:val="0FE95447"/>
    <w:rsid w:val="0FEA2525"/>
    <w:rsid w:val="0FF664F6"/>
    <w:rsid w:val="0FF84758"/>
    <w:rsid w:val="0FFA7687"/>
    <w:rsid w:val="10115C35"/>
    <w:rsid w:val="101508CE"/>
    <w:rsid w:val="1018283E"/>
    <w:rsid w:val="10217848"/>
    <w:rsid w:val="102458A0"/>
    <w:rsid w:val="10496135"/>
    <w:rsid w:val="104B24B1"/>
    <w:rsid w:val="10541909"/>
    <w:rsid w:val="10601A56"/>
    <w:rsid w:val="106A7405"/>
    <w:rsid w:val="1078752D"/>
    <w:rsid w:val="10885661"/>
    <w:rsid w:val="10965CBD"/>
    <w:rsid w:val="10A455FD"/>
    <w:rsid w:val="10A70C95"/>
    <w:rsid w:val="10B942B4"/>
    <w:rsid w:val="10B953FF"/>
    <w:rsid w:val="10BA795C"/>
    <w:rsid w:val="10BB5951"/>
    <w:rsid w:val="10C437E3"/>
    <w:rsid w:val="10DA3BC1"/>
    <w:rsid w:val="10DC1DFA"/>
    <w:rsid w:val="10DE1DD4"/>
    <w:rsid w:val="10E9625D"/>
    <w:rsid w:val="10EB65DC"/>
    <w:rsid w:val="10EE0764"/>
    <w:rsid w:val="10EE344D"/>
    <w:rsid w:val="10F33908"/>
    <w:rsid w:val="10FF3C3E"/>
    <w:rsid w:val="110A12A6"/>
    <w:rsid w:val="111D47D9"/>
    <w:rsid w:val="111F5691"/>
    <w:rsid w:val="1125127B"/>
    <w:rsid w:val="11295DE1"/>
    <w:rsid w:val="11362581"/>
    <w:rsid w:val="113963D3"/>
    <w:rsid w:val="113F43BF"/>
    <w:rsid w:val="115063E1"/>
    <w:rsid w:val="11511BC2"/>
    <w:rsid w:val="11581093"/>
    <w:rsid w:val="11593C40"/>
    <w:rsid w:val="116275E8"/>
    <w:rsid w:val="116373B4"/>
    <w:rsid w:val="116A3439"/>
    <w:rsid w:val="116F5892"/>
    <w:rsid w:val="1184685A"/>
    <w:rsid w:val="11A1432A"/>
    <w:rsid w:val="11A27947"/>
    <w:rsid w:val="11A341A8"/>
    <w:rsid w:val="11BD5D95"/>
    <w:rsid w:val="11C43B68"/>
    <w:rsid w:val="11C95D55"/>
    <w:rsid w:val="11CA5620"/>
    <w:rsid w:val="11DC3631"/>
    <w:rsid w:val="11DD70AE"/>
    <w:rsid w:val="11EF1BB9"/>
    <w:rsid w:val="12092127"/>
    <w:rsid w:val="12172E90"/>
    <w:rsid w:val="122064B2"/>
    <w:rsid w:val="122439D5"/>
    <w:rsid w:val="123E5308"/>
    <w:rsid w:val="125243A9"/>
    <w:rsid w:val="12531DDA"/>
    <w:rsid w:val="125F3493"/>
    <w:rsid w:val="12610A9E"/>
    <w:rsid w:val="12635427"/>
    <w:rsid w:val="12701FE1"/>
    <w:rsid w:val="12761CA8"/>
    <w:rsid w:val="127727CE"/>
    <w:rsid w:val="1279668F"/>
    <w:rsid w:val="127D6911"/>
    <w:rsid w:val="12814528"/>
    <w:rsid w:val="128F3C9D"/>
    <w:rsid w:val="1297735A"/>
    <w:rsid w:val="12A0517F"/>
    <w:rsid w:val="12A6338F"/>
    <w:rsid w:val="12A93F42"/>
    <w:rsid w:val="12AA2706"/>
    <w:rsid w:val="12AB425D"/>
    <w:rsid w:val="12AE73C9"/>
    <w:rsid w:val="12B0299F"/>
    <w:rsid w:val="12B56B67"/>
    <w:rsid w:val="12B970A8"/>
    <w:rsid w:val="12BC7976"/>
    <w:rsid w:val="12C65950"/>
    <w:rsid w:val="12CD27CE"/>
    <w:rsid w:val="12CE7E0B"/>
    <w:rsid w:val="12D75495"/>
    <w:rsid w:val="12DA2903"/>
    <w:rsid w:val="12E26C62"/>
    <w:rsid w:val="12E513D4"/>
    <w:rsid w:val="12F122F4"/>
    <w:rsid w:val="130D5939"/>
    <w:rsid w:val="131A54D2"/>
    <w:rsid w:val="131B708D"/>
    <w:rsid w:val="132671FF"/>
    <w:rsid w:val="13292BA5"/>
    <w:rsid w:val="13341AE5"/>
    <w:rsid w:val="133D19B6"/>
    <w:rsid w:val="13404DB5"/>
    <w:rsid w:val="135811CB"/>
    <w:rsid w:val="135A00A0"/>
    <w:rsid w:val="13680996"/>
    <w:rsid w:val="13693E93"/>
    <w:rsid w:val="13810F84"/>
    <w:rsid w:val="13841BF3"/>
    <w:rsid w:val="13A77BE9"/>
    <w:rsid w:val="13B55E53"/>
    <w:rsid w:val="13B950A4"/>
    <w:rsid w:val="13D95E88"/>
    <w:rsid w:val="14041F46"/>
    <w:rsid w:val="140B6A08"/>
    <w:rsid w:val="14170039"/>
    <w:rsid w:val="141B04C9"/>
    <w:rsid w:val="141F4F3C"/>
    <w:rsid w:val="142113F4"/>
    <w:rsid w:val="142F4EC5"/>
    <w:rsid w:val="142F5FF5"/>
    <w:rsid w:val="14365A8B"/>
    <w:rsid w:val="143C4A6D"/>
    <w:rsid w:val="14423917"/>
    <w:rsid w:val="1442769E"/>
    <w:rsid w:val="144550D3"/>
    <w:rsid w:val="144B744B"/>
    <w:rsid w:val="145115E1"/>
    <w:rsid w:val="145A798C"/>
    <w:rsid w:val="145B1528"/>
    <w:rsid w:val="14645300"/>
    <w:rsid w:val="14664A50"/>
    <w:rsid w:val="147D06D0"/>
    <w:rsid w:val="147F724A"/>
    <w:rsid w:val="148D4BD1"/>
    <w:rsid w:val="14910C77"/>
    <w:rsid w:val="149C74B4"/>
    <w:rsid w:val="149D73B1"/>
    <w:rsid w:val="14A26495"/>
    <w:rsid w:val="14A31192"/>
    <w:rsid w:val="14AD6E1C"/>
    <w:rsid w:val="14B21AE9"/>
    <w:rsid w:val="14B411F5"/>
    <w:rsid w:val="14C65FF7"/>
    <w:rsid w:val="14C86B5D"/>
    <w:rsid w:val="14D0297D"/>
    <w:rsid w:val="14DC47C9"/>
    <w:rsid w:val="14DD2F5E"/>
    <w:rsid w:val="14DE30DF"/>
    <w:rsid w:val="14E56859"/>
    <w:rsid w:val="14EA23CC"/>
    <w:rsid w:val="14ED4474"/>
    <w:rsid w:val="14EE02CB"/>
    <w:rsid w:val="14F46DA6"/>
    <w:rsid w:val="15090AE9"/>
    <w:rsid w:val="15114A3F"/>
    <w:rsid w:val="15164F8C"/>
    <w:rsid w:val="15205A3A"/>
    <w:rsid w:val="152805DD"/>
    <w:rsid w:val="15324C6B"/>
    <w:rsid w:val="15434759"/>
    <w:rsid w:val="1545152D"/>
    <w:rsid w:val="154C0858"/>
    <w:rsid w:val="155678CF"/>
    <w:rsid w:val="155A78FA"/>
    <w:rsid w:val="156B65FC"/>
    <w:rsid w:val="1575718F"/>
    <w:rsid w:val="159318D3"/>
    <w:rsid w:val="159A484C"/>
    <w:rsid w:val="15A33B48"/>
    <w:rsid w:val="15A41179"/>
    <w:rsid w:val="15A759F1"/>
    <w:rsid w:val="15B2618A"/>
    <w:rsid w:val="15B864B7"/>
    <w:rsid w:val="15BB72EC"/>
    <w:rsid w:val="15BE1394"/>
    <w:rsid w:val="15C82718"/>
    <w:rsid w:val="15C97156"/>
    <w:rsid w:val="15CF119D"/>
    <w:rsid w:val="15D842D8"/>
    <w:rsid w:val="15DB582D"/>
    <w:rsid w:val="15E23A75"/>
    <w:rsid w:val="15E71D73"/>
    <w:rsid w:val="15EE102D"/>
    <w:rsid w:val="15EF5C85"/>
    <w:rsid w:val="16092C25"/>
    <w:rsid w:val="160B2E35"/>
    <w:rsid w:val="16295268"/>
    <w:rsid w:val="162A3511"/>
    <w:rsid w:val="162C4C90"/>
    <w:rsid w:val="162D3CF9"/>
    <w:rsid w:val="16302104"/>
    <w:rsid w:val="16306F2A"/>
    <w:rsid w:val="16415BA0"/>
    <w:rsid w:val="16522E89"/>
    <w:rsid w:val="165A5429"/>
    <w:rsid w:val="16673E1F"/>
    <w:rsid w:val="166D5D5A"/>
    <w:rsid w:val="16753C0F"/>
    <w:rsid w:val="16765897"/>
    <w:rsid w:val="167F43FF"/>
    <w:rsid w:val="16923D7D"/>
    <w:rsid w:val="16947BCA"/>
    <w:rsid w:val="169D171B"/>
    <w:rsid w:val="16A411D7"/>
    <w:rsid w:val="16A44E6C"/>
    <w:rsid w:val="16A51F5F"/>
    <w:rsid w:val="16A80579"/>
    <w:rsid w:val="16A87090"/>
    <w:rsid w:val="16AB48DA"/>
    <w:rsid w:val="16AD6109"/>
    <w:rsid w:val="16BC7D6A"/>
    <w:rsid w:val="16BE62C1"/>
    <w:rsid w:val="16DD026F"/>
    <w:rsid w:val="16E1004B"/>
    <w:rsid w:val="16E52D60"/>
    <w:rsid w:val="16EC5BCD"/>
    <w:rsid w:val="16F776E4"/>
    <w:rsid w:val="16FF7249"/>
    <w:rsid w:val="17011010"/>
    <w:rsid w:val="170262D4"/>
    <w:rsid w:val="1705459F"/>
    <w:rsid w:val="1717016A"/>
    <w:rsid w:val="171E2FAD"/>
    <w:rsid w:val="172C74D2"/>
    <w:rsid w:val="172D6D2C"/>
    <w:rsid w:val="172E762E"/>
    <w:rsid w:val="173F3075"/>
    <w:rsid w:val="175629FC"/>
    <w:rsid w:val="17603918"/>
    <w:rsid w:val="17666CAD"/>
    <w:rsid w:val="176E3EEA"/>
    <w:rsid w:val="1774317B"/>
    <w:rsid w:val="17785D95"/>
    <w:rsid w:val="177C3ECF"/>
    <w:rsid w:val="178B2445"/>
    <w:rsid w:val="178C6DDC"/>
    <w:rsid w:val="17901E3C"/>
    <w:rsid w:val="17944878"/>
    <w:rsid w:val="17BD43E9"/>
    <w:rsid w:val="17CA295F"/>
    <w:rsid w:val="17EB5851"/>
    <w:rsid w:val="17F1305B"/>
    <w:rsid w:val="17FC24F2"/>
    <w:rsid w:val="1802153F"/>
    <w:rsid w:val="180B6F41"/>
    <w:rsid w:val="18141D01"/>
    <w:rsid w:val="181506AA"/>
    <w:rsid w:val="1829297D"/>
    <w:rsid w:val="183079F5"/>
    <w:rsid w:val="18333407"/>
    <w:rsid w:val="18370E95"/>
    <w:rsid w:val="183741E9"/>
    <w:rsid w:val="18383FE9"/>
    <w:rsid w:val="1843618F"/>
    <w:rsid w:val="184366CF"/>
    <w:rsid w:val="1849099E"/>
    <w:rsid w:val="184A396C"/>
    <w:rsid w:val="184B047A"/>
    <w:rsid w:val="18557539"/>
    <w:rsid w:val="185711F4"/>
    <w:rsid w:val="186F333F"/>
    <w:rsid w:val="187A4567"/>
    <w:rsid w:val="187C4B8B"/>
    <w:rsid w:val="187F6005"/>
    <w:rsid w:val="189008CC"/>
    <w:rsid w:val="18920364"/>
    <w:rsid w:val="189352DE"/>
    <w:rsid w:val="18991947"/>
    <w:rsid w:val="18A04B02"/>
    <w:rsid w:val="18B27131"/>
    <w:rsid w:val="18BA7A06"/>
    <w:rsid w:val="18BC6F4F"/>
    <w:rsid w:val="18BF636E"/>
    <w:rsid w:val="18C80312"/>
    <w:rsid w:val="18E72374"/>
    <w:rsid w:val="18FD3010"/>
    <w:rsid w:val="1902020A"/>
    <w:rsid w:val="190B67DB"/>
    <w:rsid w:val="19113CE7"/>
    <w:rsid w:val="191B6D00"/>
    <w:rsid w:val="193426A2"/>
    <w:rsid w:val="193D6B18"/>
    <w:rsid w:val="194132B8"/>
    <w:rsid w:val="195123D8"/>
    <w:rsid w:val="19552D86"/>
    <w:rsid w:val="195C4FA9"/>
    <w:rsid w:val="195D3041"/>
    <w:rsid w:val="195D512C"/>
    <w:rsid w:val="195E53AC"/>
    <w:rsid w:val="19615E2D"/>
    <w:rsid w:val="196429E9"/>
    <w:rsid w:val="196E2A35"/>
    <w:rsid w:val="19704FF7"/>
    <w:rsid w:val="197773D5"/>
    <w:rsid w:val="197B75EC"/>
    <w:rsid w:val="197D1DAB"/>
    <w:rsid w:val="19B031D6"/>
    <w:rsid w:val="19B20041"/>
    <w:rsid w:val="19D6212B"/>
    <w:rsid w:val="19DC67C9"/>
    <w:rsid w:val="19E77AE8"/>
    <w:rsid w:val="19F10050"/>
    <w:rsid w:val="19F562E0"/>
    <w:rsid w:val="19F5675B"/>
    <w:rsid w:val="19FA65DB"/>
    <w:rsid w:val="19FC3C55"/>
    <w:rsid w:val="1A072D5A"/>
    <w:rsid w:val="1A141679"/>
    <w:rsid w:val="1A183A55"/>
    <w:rsid w:val="1A2656F4"/>
    <w:rsid w:val="1A2A2145"/>
    <w:rsid w:val="1A2D08F2"/>
    <w:rsid w:val="1A393827"/>
    <w:rsid w:val="1A3C0499"/>
    <w:rsid w:val="1A511639"/>
    <w:rsid w:val="1A602B24"/>
    <w:rsid w:val="1A66460D"/>
    <w:rsid w:val="1A7E14B2"/>
    <w:rsid w:val="1A83708D"/>
    <w:rsid w:val="1A9F4D6C"/>
    <w:rsid w:val="1AA43EAD"/>
    <w:rsid w:val="1AA50BBF"/>
    <w:rsid w:val="1AAB34D8"/>
    <w:rsid w:val="1AAC11CE"/>
    <w:rsid w:val="1AB77934"/>
    <w:rsid w:val="1ABD2921"/>
    <w:rsid w:val="1ABD6164"/>
    <w:rsid w:val="1AC154AB"/>
    <w:rsid w:val="1AD73520"/>
    <w:rsid w:val="1AEA2BB6"/>
    <w:rsid w:val="1AF00653"/>
    <w:rsid w:val="1AFD2727"/>
    <w:rsid w:val="1B094E96"/>
    <w:rsid w:val="1B125793"/>
    <w:rsid w:val="1B161845"/>
    <w:rsid w:val="1B1C277E"/>
    <w:rsid w:val="1B2979C5"/>
    <w:rsid w:val="1B3661D2"/>
    <w:rsid w:val="1B547317"/>
    <w:rsid w:val="1B551B9D"/>
    <w:rsid w:val="1B587C37"/>
    <w:rsid w:val="1B5C4A95"/>
    <w:rsid w:val="1B5C6800"/>
    <w:rsid w:val="1B632925"/>
    <w:rsid w:val="1B6B0C4E"/>
    <w:rsid w:val="1B6F27BD"/>
    <w:rsid w:val="1B783CEE"/>
    <w:rsid w:val="1B877C4A"/>
    <w:rsid w:val="1B8B2689"/>
    <w:rsid w:val="1B9029BF"/>
    <w:rsid w:val="1B9773F0"/>
    <w:rsid w:val="1B9E6057"/>
    <w:rsid w:val="1BA66A70"/>
    <w:rsid w:val="1BAF352E"/>
    <w:rsid w:val="1BB37A51"/>
    <w:rsid w:val="1BC971AE"/>
    <w:rsid w:val="1BCD45F8"/>
    <w:rsid w:val="1BD917B0"/>
    <w:rsid w:val="1BE5144D"/>
    <w:rsid w:val="1BE646B9"/>
    <w:rsid w:val="1BEF00CF"/>
    <w:rsid w:val="1C040D8D"/>
    <w:rsid w:val="1C1B2A16"/>
    <w:rsid w:val="1C1B68F8"/>
    <w:rsid w:val="1C1C6124"/>
    <w:rsid w:val="1C201A1F"/>
    <w:rsid w:val="1C2946A0"/>
    <w:rsid w:val="1C2A6D21"/>
    <w:rsid w:val="1C3730F3"/>
    <w:rsid w:val="1C3C6FAD"/>
    <w:rsid w:val="1C4179EA"/>
    <w:rsid w:val="1C486BAF"/>
    <w:rsid w:val="1C4909D4"/>
    <w:rsid w:val="1C493A7F"/>
    <w:rsid w:val="1C493D78"/>
    <w:rsid w:val="1C5C3330"/>
    <w:rsid w:val="1C672593"/>
    <w:rsid w:val="1C686BA8"/>
    <w:rsid w:val="1C6D24B5"/>
    <w:rsid w:val="1C6F261E"/>
    <w:rsid w:val="1C747931"/>
    <w:rsid w:val="1C837F36"/>
    <w:rsid w:val="1C8728A0"/>
    <w:rsid w:val="1C9650CA"/>
    <w:rsid w:val="1CA46197"/>
    <w:rsid w:val="1CB92F13"/>
    <w:rsid w:val="1CC44275"/>
    <w:rsid w:val="1CD05FE9"/>
    <w:rsid w:val="1CF30302"/>
    <w:rsid w:val="1CF66C71"/>
    <w:rsid w:val="1CF85F12"/>
    <w:rsid w:val="1CF90408"/>
    <w:rsid w:val="1D0A62A7"/>
    <w:rsid w:val="1D0C40F3"/>
    <w:rsid w:val="1D1263A9"/>
    <w:rsid w:val="1D143F71"/>
    <w:rsid w:val="1D225E45"/>
    <w:rsid w:val="1D36070E"/>
    <w:rsid w:val="1D3A7C5A"/>
    <w:rsid w:val="1D445942"/>
    <w:rsid w:val="1D52422A"/>
    <w:rsid w:val="1D664C17"/>
    <w:rsid w:val="1D680880"/>
    <w:rsid w:val="1D6945B4"/>
    <w:rsid w:val="1D7748D6"/>
    <w:rsid w:val="1D782141"/>
    <w:rsid w:val="1D786F49"/>
    <w:rsid w:val="1D787945"/>
    <w:rsid w:val="1D864303"/>
    <w:rsid w:val="1D9A3A56"/>
    <w:rsid w:val="1D9B655B"/>
    <w:rsid w:val="1D9F4F70"/>
    <w:rsid w:val="1DA0566B"/>
    <w:rsid w:val="1DAA46D4"/>
    <w:rsid w:val="1DAF0F3F"/>
    <w:rsid w:val="1DB24C54"/>
    <w:rsid w:val="1DC006C7"/>
    <w:rsid w:val="1DCB06F3"/>
    <w:rsid w:val="1DD35352"/>
    <w:rsid w:val="1DD5426A"/>
    <w:rsid w:val="1DDA7CB3"/>
    <w:rsid w:val="1DEF2B1B"/>
    <w:rsid w:val="1DF37BC4"/>
    <w:rsid w:val="1DF47A9C"/>
    <w:rsid w:val="1DF75B9D"/>
    <w:rsid w:val="1E110B01"/>
    <w:rsid w:val="1E1E48C5"/>
    <w:rsid w:val="1E21042C"/>
    <w:rsid w:val="1E25166D"/>
    <w:rsid w:val="1E433253"/>
    <w:rsid w:val="1E466F9D"/>
    <w:rsid w:val="1E49631E"/>
    <w:rsid w:val="1E4C0377"/>
    <w:rsid w:val="1E535903"/>
    <w:rsid w:val="1E544E3F"/>
    <w:rsid w:val="1E637271"/>
    <w:rsid w:val="1E6705FB"/>
    <w:rsid w:val="1E7C072F"/>
    <w:rsid w:val="1E7C6BF8"/>
    <w:rsid w:val="1E803317"/>
    <w:rsid w:val="1E9052EC"/>
    <w:rsid w:val="1E980E6A"/>
    <w:rsid w:val="1E9D7FBE"/>
    <w:rsid w:val="1EA45B4C"/>
    <w:rsid w:val="1EA832B3"/>
    <w:rsid w:val="1EB33F79"/>
    <w:rsid w:val="1EB42E66"/>
    <w:rsid w:val="1EBD22C8"/>
    <w:rsid w:val="1EC00B3D"/>
    <w:rsid w:val="1EC104AA"/>
    <w:rsid w:val="1EC87D63"/>
    <w:rsid w:val="1ECA3CAD"/>
    <w:rsid w:val="1ECD5F91"/>
    <w:rsid w:val="1ED45BE4"/>
    <w:rsid w:val="1ED47282"/>
    <w:rsid w:val="1ED956A9"/>
    <w:rsid w:val="1EE4066D"/>
    <w:rsid w:val="1EFB5FDD"/>
    <w:rsid w:val="1EFF1C91"/>
    <w:rsid w:val="1F0172C0"/>
    <w:rsid w:val="1F191A20"/>
    <w:rsid w:val="1F2547CA"/>
    <w:rsid w:val="1F2D1156"/>
    <w:rsid w:val="1F301F91"/>
    <w:rsid w:val="1F341F30"/>
    <w:rsid w:val="1F3464C9"/>
    <w:rsid w:val="1F351DA9"/>
    <w:rsid w:val="1F390A74"/>
    <w:rsid w:val="1F45237C"/>
    <w:rsid w:val="1F5533CF"/>
    <w:rsid w:val="1F600825"/>
    <w:rsid w:val="1F6523E5"/>
    <w:rsid w:val="1F681303"/>
    <w:rsid w:val="1F6B2D57"/>
    <w:rsid w:val="1F7B35BB"/>
    <w:rsid w:val="1F834961"/>
    <w:rsid w:val="1F8921AC"/>
    <w:rsid w:val="1F955BA8"/>
    <w:rsid w:val="1FA21A54"/>
    <w:rsid w:val="1FA232EB"/>
    <w:rsid w:val="1FAB1665"/>
    <w:rsid w:val="1FAD0D42"/>
    <w:rsid w:val="1FAE4D6F"/>
    <w:rsid w:val="1FC90D66"/>
    <w:rsid w:val="1FC92B06"/>
    <w:rsid w:val="1FCA38F4"/>
    <w:rsid w:val="1FCF122C"/>
    <w:rsid w:val="1FDE4A60"/>
    <w:rsid w:val="1FE11D3C"/>
    <w:rsid w:val="1FE1616E"/>
    <w:rsid w:val="1FE22D2B"/>
    <w:rsid w:val="1FE51B08"/>
    <w:rsid w:val="1FE617DE"/>
    <w:rsid w:val="1FE65325"/>
    <w:rsid w:val="1FED76A2"/>
    <w:rsid w:val="1FEF4E4E"/>
    <w:rsid w:val="1FF57D66"/>
    <w:rsid w:val="20053DD6"/>
    <w:rsid w:val="200E1C49"/>
    <w:rsid w:val="20226FF6"/>
    <w:rsid w:val="20290D9B"/>
    <w:rsid w:val="202B51FB"/>
    <w:rsid w:val="2039082A"/>
    <w:rsid w:val="203D35D9"/>
    <w:rsid w:val="204D0660"/>
    <w:rsid w:val="205F6801"/>
    <w:rsid w:val="206202E0"/>
    <w:rsid w:val="20632C5C"/>
    <w:rsid w:val="206C731D"/>
    <w:rsid w:val="206F012D"/>
    <w:rsid w:val="2070451A"/>
    <w:rsid w:val="20773506"/>
    <w:rsid w:val="208812FA"/>
    <w:rsid w:val="209D1F59"/>
    <w:rsid w:val="20A21E9A"/>
    <w:rsid w:val="20A442A2"/>
    <w:rsid w:val="20A709E7"/>
    <w:rsid w:val="20B74199"/>
    <w:rsid w:val="20C36C65"/>
    <w:rsid w:val="20CC270A"/>
    <w:rsid w:val="20D829C4"/>
    <w:rsid w:val="20E37A0E"/>
    <w:rsid w:val="20F44CAB"/>
    <w:rsid w:val="21005C08"/>
    <w:rsid w:val="21010093"/>
    <w:rsid w:val="211715E4"/>
    <w:rsid w:val="21176B67"/>
    <w:rsid w:val="211F5371"/>
    <w:rsid w:val="212F6274"/>
    <w:rsid w:val="21381A6A"/>
    <w:rsid w:val="213D0AF8"/>
    <w:rsid w:val="213D75B6"/>
    <w:rsid w:val="213F614A"/>
    <w:rsid w:val="21440C06"/>
    <w:rsid w:val="21443D9F"/>
    <w:rsid w:val="2145645D"/>
    <w:rsid w:val="215C4CBE"/>
    <w:rsid w:val="215F1C4F"/>
    <w:rsid w:val="21613FCB"/>
    <w:rsid w:val="21622498"/>
    <w:rsid w:val="2173247C"/>
    <w:rsid w:val="21773BB7"/>
    <w:rsid w:val="218773E1"/>
    <w:rsid w:val="21922AD7"/>
    <w:rsid w:val="21934EFD"/>
    <w:rsid w:val="21935D5D"/>
    <w:rsid w:val="21963FA5"/>
    <w:rsid w:val="21A248D4"/>
    <w:rsid w:val="21A4123F"/>
    <w:rsid w:val="21A6146D"/>
    <w:rsid w:val="21A8062A"/>
    <w:rsid w:val="21B577C3"/>
    <w:rsid w:val="21CA7DBC"/>
    <w:rsid w:val="21D5508F"/>
    <w:rsid w:val="21F20FF0"/>
    <w:rsid w:val="21F70D6E"/>
    <w:rsid w:val="220106EF"/>
    <w:rsid w:val="220F1C30"/>
    <w:rsid w:val="221F1B3C"/>
    <w:rsid w:val="222127F5"/>
    <w:rsid w:val="22230EAF"/>
    <w:rsid w:val="222667EC"/>
    <w:rsid w:val="22267EA3"/>
    <w:rsid w:val="222D52E9"/>
    <w:rsid w:val="222E2D7F"/>
    <w:rsid w:val="22324795"/>
    <w:rsid w:val="223B79D6"/>
    <w:rsid w:val="223C6911"/>
    <w:rsid w:val="223F41FA"/>
    <w:rsid w:val="22442B5A"/>
    <w:rsid w:val="22482482"/>
    <w:rsid w:val="22521FED"/>
    <w:rsid w:val="22560784"/>
    <w:rsid w:val="226B03BF"/>
    <w:rsid w:val="228B6283"/>
    <w:rsid w:val="228D4A12"/>
    <w:rsid w:val="228D4C5A"/>
    <w:rsid w:val="22923098"/>
    <w:rsid w:val="2292443B"/>
    <w:rsid w:val="22981D64"/>
    <w:rsid w:val="229E2F75"/>
    <w:rsid w:val="22A10840"/>
    <w:rsid w:val="22B236A9"/>
    <w:rsid w:val="22B52A25"/>
    <w:rsid w:val="22D026AE"/>
    <w:rsid w:val="22E15A35"/>
    <w:rsid w:val="22E20ED2"/>
    <w:rsid w:val="22E76383"/>
    <w:rsid w:val="22FD6BCF"/>
    <w:rsid w:val="23201B72"/>
    <w:rsid w:val="232D4FA4"/>
    <w:rsid w:val="232D7CC7"/>
    <w:rsid w:val="2344701D"/>
    <w:rsid w:val="2347712F"/>
    <w:rsid w:val="23504814"/>
    <w:rsid w:val="2352076D"/>
    <w:rsid w:val="235307FB"/>
    <w:rsid w:val="235E55FA"/>
    <w:rsid w:val="236A0907"/>
    <w:rsid w:val="236F23B6"/>
    <w:rsid w:val="23700C16"/>
    <w:rsid w:val="23713051"/>
    <w:rsid w:val="23756472"/>
    <w:rsid w:val="237631BA"/>
    <w:rsid w:val="237C3D8E"/>
    <w:rsid w:val="23816114"/>
    <w:rsid w:val="23816FE0"/>
    <w:rsid w:val="23831AB9"/>
    <w:rsid w:val="23836A57"/>
    <w:rsid w:val="23923970"/>
    <w:rsid w:val="23957652"/>
    <w:rsid w:val="23A06484"/>
    <w:rsid w:val="23A4732E"/>
    <w:rsid w:val="23AB6995"/>
    <w:rsid w:val="23AF1188"/>
    <w:rsid w:val="23B67FCD"/>
    <w:rsid w:val="23D0436F"/>
    <w:rsid w:val="23D130F0"/>
    <w:rsid w:val="23D55159"/>
    <w:rsid w:val="23E0070B"/>
    <w:rsid w:val="23EB6D23"/>
    <w:rsid w:val="241347EC"/>
    <w:rsid w:val="24161851"/>
    <w:rsid w:val="24184BC9"/>
    <w:rsid w:val="2429721B"/>
    <w:rsid w:val="242D5579"/>
    <w:rsid w:val="243A1052"/>
    <w:rsid w:val="243D5189"/>
    <w:rsid w:val="24566DE7"/>
    <w:rsid w:val="24581507"/>
    <w:rsid w:val="245B4ED1"/>
    <w:rsid w:val="245F5020"/>
    <w:rsid w:val="24612A06"/>
    <w:rsid w:val="24621CED"/>
    <w:rsid w:val="24665EAD"/>
    <w:rsid w:val="246A21A0"/>
    <w:rsid w:val="246D46D9"/>
    <w:rsid w:val="24771EBE"/>
    <w:rsid w:val="247729AB"/>
    <w:rsid w:val="2477476D"/>
    <w:rsid w:val="247F4BA0"/>
    <w:rsid w:val="248A3CAB"/>
    <w:rsid w:val="24AF7273"/>
    <w:rsid w:val="24B077A0"/>
    <w:rsid w:val="24B970ED"/>
    <w:rsid w:val="24CF596D"/>
    <w:rsid w:val="24D24559"/>
    <w:rsid w:val="24DF09B9"/>
    <w:rsid w:val="24DF2CBF"/>
    <w:rsid w:val="24E546E7"/>
    <w:rsid w:val="24F63312"/>
    <w:rsid w:val="25096A4E"/>
    <w:rsid w:val="250A595C"/>
    <w:rsid w:val="251519C6"/>
    <w:rsid w:val="25187558"/>
    <w:rsid w:val="25204C13"/>
    <w:rsid w:val="252909B6"/>
    <w:rsid w:val="252F02E5"/>
    <w:rsid w:val="2540287D"/>
    <w:rsid w:val="25445932"/>
    <w:rsid w:val="25504465"/>
    <w:rsid w:val="25583C4C"/>
    <w:rsid w:val="256230C7"/>
    <w:rsid w:val="257550ED"/>
    <w:rsid w:val="257B677B"/>
    <w:rsid w:val="25863310"/>
    <w:rsid w:val="25891BD0"/>
    <w:rsid w:val="2591238A"/>
    <w:rsid w:val="25A42F22"/>
    <w:rsid w:val="25A94C29"/>
    <w:rsid w:val="25D33944"/>
    <w:rsid w:val="25DB557F"/>
    <w:rsid w:val="25E851DC"/>
    <w:rsid w:val="25E97826"/>
    <w:rsid w:val="25F966AB"/>
    <w:rsid w:val="260006A5"/>
    <w:rsid w:val="26021EF6"/>
    <w:rsid w:val="26037212"/>
    <w:rsid w:val="260C3351"/>
    <w:rsid w:val="260F5580"/>
    <w:rsid w:val="2611490A"/>
    <w:rsid w:val="262E108F"/>
    <w:rsid w:val="26310E56"/>
    <w:rsid w:val="26391C99"/>
    <w:rsid w:val="263A376A"/>
    <w:rsid w:val="263C3D1C"/>
    <w:rsid w:val="263E04B2"/>
    <w:rsid w:val="264F7989"/>
    <w:rsid w:val="26555D4B"/>
    <w:rsid w:val="266E03C2"/>
    <w:rsid w:val="267139AA"/>
    <w:rsid w:val="267420FA"/>
    <w:rsid w:val="26766EA5"/>
    <w:rsid w:val="26795E6C"/>
    <w:rsid w:val="267A3EDB"/>
    <w:rsid w:val="267E208A"/>
    <w:rsid w:val="26852B02"/>
    <w:rsid w:val="268A1704"/>
    <w:rsid w:val="268B2E49"/>
    <w:rsid w:val="268F7A08"/>
    <w:rsid w:val="26961548"/>
    <w:rsid w:val="26974C38"/>
    <w:rsid w:val="2698343D"/>
    <w:rsid w:val="269D56FC"/>
    <w:rsid w:val="26A7545F"/>
    <w:rsid w:val="26AA2AB4"/>
    <w:rsid w:val="26B836B6"/>
    <w:rsid w:val="26CA7043"/>
    <w:rsid w:val="26CB57C6"/>
    <w:rsid w:val="26D41CE3"/>
    <w:rsid w:val="26DF01FB"/>
    <w:rsid w:val="26DF6B70"/>
    <w:rsid w:val="26E50BF6"/>
    <w:rsid w:val="26EA4B3C"/>
    <w:rsid w:val="26F62658"/>
    <w:rsid w:val="27055263"/>
    <w:rsid w:val="2712454B"/>
    <w:rsid w:val="27130AE6"/>
    <w:rsid w:val="27150C3D"/>
    <w:rsid w:val="271C3C6C"/>
    <w:rsid w:val="272717AE"/>
    <w:rsid w:val="2727357F"/>
    <w:rsid w:val="272D4C58"/>
    <w:rsid w:val="273C3F00"/>
    <w:rsid w:val="273F7735"/>
    <w:rsid w:val="27412C87"/>
    <w:rsid w:val="2745525C"/>
    <w:rsid w:val="2761498B"/>
    <w:rsid w:val="27653D32"/>
    <w:rsid w:val="276D2737"/>
    <w:rsid w:val="27783031"/>
    <w:rsid w:val="278700D5"/>
    <w:rsid w:val="2787696E"/>
    <w:rsid w:val="2799046F"/>
    <w:rsid w:val="27A2567F"/>
    <w:rsid w:val="27B52BC1"/>
    <w:rsid w:val="27B64312"/>
    <w:rsid w:val="27BF1E39"/>
    <w:rsid w:val="27C05723"/>
    <w:rsid w:val="27C61EB8"/>
    <w:rsid w:val="27CB3CC8"/>
    <w:rsid w:val="27D20823"/>
    <w:rsid w:val="27E25CBC"/>
    <w:rsid w:val="27E30280"/>
    <w:rsid w:val="27F003D6"/>
    <w:rsid w:val="27F31BAB"/>
    <w:rsid w:val="27F7484B"/>
    <w:rsid w:val="27FD4955"/>
    <w:rsid w:val="28026374"/>
    <w:rsid w:val="28034643"/>
    <w:rsid w:val="280B608B"/>
    <w:rsid w:val="28101EFC"/>
    <w:rsid w:val="2810449E"/>
    <w:rsid w:val="282A0662"/>
    <w:rsid w:val="282A4E9C"/>
    <w:rsid w:val="283E04D5"/>
    <w:rsid w:val="283E48A1"/>
    <w:rsid w:val="28412F12"/>
    <w:rsid w:val="284639A4"/>
    <w:rsid w:val="2849369E"/>
    <w:rsid w:val="284B73B7"/>
    <w:rsid w:val="2862765F"/>
    <w:rsid w:val="28756CD2"/>
    <w:rsid w:val="28823831"/>
    <w:rsid w:val="288F413C"/>
    <w:rsid w:val="28947BDA"/>
    <w:rsid w:val="28A902F0"/>
    <w:rsid w:val="28C10AB8"/>
    <w:rsid w:val="28C6635C"/>
    <w:rsid w:val="28CC0684"/>
    <w:rsid w:val="28CF2C6B"/>
    <w:rsid w:val="28D35FB5"/>
    <w:rsid w:val="28DD2773"/>
    <w:rsid w:val="28F0112B"/>
    <w:rsid w:val="28F36F9F"/>
    <w:rsid w:val="28F55A1C"/>
    <w:rsid w:val="28F8323C"/>
    <w:rsid w:val="290360F2"/>
    <w:rsid w:val="29050927"/>
    <w:rsid w:val="291268BF"/>
    <w:rsid w:val="2919088F"/>
    <w:rsid w:val="291C1E98"/>
    <w:rsid w:val="292476FC"/>
    <w:rsid w:val="293A2AF6"/>
    <w:rsid w:val="29441DD9"/>
    <w:rsid w:val="295E65E5"/>
    <w:rsid w:val="295F7DC0"/>
    <w:rsid w:val="296541BE"/>
    <w:rsid w:val="297204BD"/>
    <w:rsid w:val="297B014F"/>
    <w:rsid w:val="297C0F86"/>
    <w:rsid w:val="298B44CE"/>
    <w:rsid w:val="29903AEC"/>
    <w:rsid w:val="299165CC"/>
    <w:rsid w:val="299369C1"/>
    <w:rsid w:val="29970413"/>
    <w:rsid w:val="29974D0B"/>
    <w:rsid w:val="29987916"/>
    <w:rsid w:val="2999011E"/>
    <w:rsid w:val="299F2A02"/>
    <w:rsid w:val="29A10005"/>
    <w:rsid w:val="29B565BE"/>
    <w:rsid w:val="29C46B01"/>
    <w:rsid w:val="29CD14E7"/>
    <w:rsid w:val="29D42700"/>
    <w:rsid w:val="29DA1D23"/>
    <w:rsid w:val="29DF56E9"/>
    <w:rsid w:val="29EA6E31"/>
    <w:rsid w:val="29F1005F"/>
    <w:rsid w:val="29F95817"/>
    <w:rsid w:val="29FA4DE5"/>
    <w:rsid w:val="29FD04A3"/>
    <w:rsid w:val="2A0E3E4D"/>
    <w:rsid w:val="2A223AFD"/>
    <w:rsid w:val="2A2B36C6"/>
    <w:rsid w:val="2A354132"/>
    <w:rsid w:val="2A356B02"/>
    <w:rsid w:val="2A360366"/>
    <w:rsid w:val="2A415800"/>
    <w:rsid w:val="2A587240"/>
    <w:rsid w:val="2A78771E"/>
    <w:rsid w:val="2A7B56E2"/>
    <w:rsid w:val="2A8265CF"/>
    <w:rsid w:val="2A942356"/>
    <w:rsid w:val="2AA57454"/>
    <w:rsid w:val="2AAC6502"/>
    <w:rsid w:val="2AB044E3"/>
    <w:rsid w:val="2AB0455E"/>
    <w:rsid w:val="2AB5682B"/>
    <w:rsid w:val="2ABE2F1E"/>
    <w:rsid w:val="2ABF4CD8"/>
    <w:rsid w:val="2AC34DDD"/>
    <w:rsid w:val="2AC70B39"/>
    <w:rsid w:val="2AD278A0"/>
    <w:rsid w:val="2AE742C7"/>
    <w:rsid w:val="2AEE1D01"/>
    <w:rsid w:val="2AF07E31"/>
    <w:rsid w:val="2AF94FF8"/>
    <w:rsid w:val="2B013C20"/>
    <w:rsid w:val="2B1220C1"/>
    <w:rsid w:val="2B19408F"/>
    <w:rsid w:val="2B2A3E4B"/>
    <w:rsid w:val="2B2B6D02"/>
    <w:rsid w:val="2B2D1046"/>
    <w:rsid w:val="2B305A60"/>
    <w:rsid w:val="2B3C71A5"/>
    <w:rsid w:val="2B4F5D9C"/>
    <w:rsid w:val="2B5D74F9"/>
    <w:rsid w:val="2B7164A0"/>
    <w:rsid w:val="2B81132C"/>
    <w:rsid w:val="2B8178A5"/>
    <w:rsid w:val="2B826F70"/>
    <w:rsid w:val="2B8B2D12"/>
    <w:rsid w:val="2B8F47F6"/>
    <w:rsid w:val="2B9823BB"/>
    <w:rsid w:val="2B9A0472"/>
    <w:rsid w:val="2B9A53F3"/>
    <w:rsid w:val="2B9E37FA"/>
    <w:rsid w:val="2BA95C3E"/>
    <w:rsid w:val="2BB31810"/>
    <w:rsid w:val="2BD126C9"/>
    <w:rsid w:val="2BE6003D"/>
    <w:rsid w:val="2BF815CF"/>
    <w:rsid w:val="2BFD75E3"/>
    <w:rsid w:val="2BFE2D37"/>
    <w:rsid w:val="2C005ABD"/>
    <w:rsid w:val="2C117DF3"/>
    <w:rsid w:val="2C123BEA"/>
    <w:rsid w:val="2C1A640A"/>
    <w:rsid w:val="2C1C44C9"/>
    <w:rsid w:val="2C2041D7"/>
    <w:rsid w:val="2C236542"/>
    <w:rsid w:val="2C2A167F"/>
    <w:rsid w:val="2C2F7DB5"/>
    <w:rsid w:val="2C325E05"/>
    <w:rsid w:val="2C3920C8"/>
    <w:rsid w:val="2C4F2177"/>
    <w:rsid w:val="2C6E2B44"/>
    <w:rsid w:val="2C6F3019"/>
    <w:rsid w:val="2C71397B"/>
    <w:rsid w:val="2C764143"/>
    <w:rsid w:val="2C826F8D"/>
    <w:rsid w:val="2C866C8D"/>
    <w:rsid w:val="2C88078C"/>
    <w:rsid w:val="2C8F7668"/>
    <w:rsid w:val="2C9315F1"/>
    <w:rsid w:val="2C9C56A9"/>
    <w:rsid w:val="2CA73239"/>
    <w:rsid w:val="2CAD7702"/>
    <w:rsid w:val="2CB67AA5"/>
    <w:rsid w:val="2CBA0290"/>
    <w:rsid w:val="2CC01E81"/>
    <w:rsid w:val="2CC030DD"/>
    <w:rsid w:val="2CC16FA3"/>
    <w:rsid w:val="2CC34221"/>
    <w:rsid w:val="2CC86766"/>
    <w:rsid w:val="2CCA5FE4"/>
    <w:rsid w:val="2CCB5D8A"/>
    <w:rsid w:val="2CE71EFD"/>
    <w:rsid w:val="2CF823E0"/>
    <w:rsid w:val="2CFA66F1"/>
    <w:rsid w:val="2D011637"/>
    <w:rsid w:val="2D214E0A"/>
    <w:rsid w:val="2D2474D8"/>
    <w:rsid w:val="2D2C40F0"/>
    <w:rsid w:val="2D2D662E"/>
    <w:rsid w:val="2D337A01"/>
    <w:rsid w:val="2D4B60D9"/>
    <w:rsid w:val="2D4C3149"/>
    <w:rsid w:val="2D620C54"/>
    <w:rsid w:val="2D706EFC"/>
    <w:rsid w:val="2D851355"/>
    <w:rsid w:val="2D900399"/>
    <w:rsid w:val="2D9059E5"/>
    <w:rsid w:val="2D93187C"/>
    <w:rsid w:val="2D9B1715"/>
    <w:rsid w:val="2DA05879"/>
    <w:rsid w:val="2DA6181B"/>
    <w:rsid w:val="2DA9390E"/>
    <w:rsid w:val="2DC401A2"/>
    <w:rsid w:val="2DDB6DB7"/>
    <w:rsid w:val="2DEB738F"/>
    <w:rsid w:val="2DED75A3"/>
    <w:rsid w:val="2DF8736A"/>
    <w:rsid w:val="2E0B5370"/>
    <w:rsid w:val="2E15512C"/>
    <w:rsid w:val="2E1D0DBF"/>
    <w:rsid w:val="2E1F3960"/>
    <w:rsid w:val="2E21239C"/>
    <w:rsid w:val="2E253686"/>
    <w:rsid w:val="2E2B66C1"/>
    <w:rsid w:val="2E3B0473"/>
    <w:rsid w:val="2E42215B"/>
    <w:rsid w:val="2E45353C"/>
    <w:rsid w:val="2E4E1145"/>
    <w:rsid w:val="2E4E12CE"/>
    <w:rsid w:val="2E532F34"/>
    <w:rsid w:val="2E8C488C"/>
    <w:rsid w:val="2E8D6880"/>
    <w:rsid w:val="2E902B0B"/>
    <w:rsid w:val="2E92181F"/>
    <w:rsid w:val="2EA12D84"/>
    <w:rsid w:val="2EA82A43"/>
    <w:rsid w:val="2EA86EC4"/>
    <w:rsid w:val="2EB34840"/>
    <w:rsid w:val="2EB85317"/>
    <w:rsid w:val="2EBB734B"/>
    <w:rsid w:val="2EBC18DC"/>
    <w:rsid w:val="2EBE04F9"/>
    <w:rsid w:val="2ECC578D"/>
    <w:rsid w:val="2ECD4DF7"/>
    <w:rsid w:val="2ED908C3"/>
    <w:rsid w:val="2F003A41"/>
    <w:rsid w:val="2F012CFF"/>
    <w:rsid w:val="2F066FBA"/>
    <w:rsid w:val="2F0F32B1"/>
    <w:rsid w:val="2F100DC1"/>
    <w:rsid w:val="2F127534"/>
    <w:rsid w:val="2F2E4216"/>
    <w:rsid w:val="2F2E6FDA"/>
    <w:rsid w:val="2F3A60C7"/>
    <w:rsid w:val="2F3B3166"/>
    <w:rsid w:val="2F3D2CDB"/>
    <w:rsid w:val="2F401CA9"/>
    <w:rsid w:val="2F4114AC"/>
    <w:rsid w:val="2F46592A"/>
    <w:rsid w:val="2F473862"/>
    <w:rsid w:val="2F4A7006"/>
    <w:rsid w:val="2F4E4A1E"/>
    <w:rsid w:val="2F5E0D36"/>
    <w:rsid w:val="2F76411A"/>
    <w:rsid w:val="2F8C2F9E"/>
    <w:rsid w:val="2F950890"/>
    <w:rsid w:val="2F974752"/>
    <w:rsid w:val="2F9A5A9A"/>
    <w:rsid w:val="2FA87A24"/>
    <w:rsid w:val="2FBA04EC"/>
    <w:rsid w:val="2FBB6541"/>
    <w:rsid w:val="2FC257B6"/>
    <w:rsid w:val="2FC80F63"/>
    <w:rsid w:val="2FCD1F0C"/>
    <w:rsid w:val="2FD22E88"/>
    <w:rsid w:val="2FD7419B"/>
    <w:rsid w:val="2FE0070F"/>
    <w:rsid w:val="2FF04EA6"/>
    <w:rsid w:val="2FF4020D"/>
    <w:rsid w:val="2FF9219C"/>
    <w:rsid w:val="2FFC549C"/>
    <w:rsid w:val="300029FE"/>
    <w:rsid w:val="30013FBD"/>
    <w:rsid w:val="30017658"/>
    <w:rsid w:val="30084455"/>
    <w:rsid w:val="30125406"/>
    <w:rsid w:val="301279C3"/>
    <w:rsid w:val="30153119"/>
    <w:rsid w:val="30197605"/>
    <w:rsid w:val="30236B85"/>
    <w:rsid w:val="303973FA"/>
    <w:rsid w:val="304A1CEA"/>
    <w:rsid w:val="304C0A8D"/>
    <w:rsid w:val="304F158F"/>
    <w:rsid w:val="304F3B6D"/>
    <w:rsid w:val="30570366"/>
    <w:rsid w:val="305D069F"/>
    <w:rsid w:val="305F0C3C"/>
    <w:rsid w:val="30700217"/>
    <w:rsid w:val="307705AB"/>
    <w:rsid w:val="30900EEB"/>
    <w:rsid w:val="309205FD"/>
    <w:rsid w:val="3093210A"/>
    <w:rsid w:val="309D0654"/>
    <w:rsid w:val="30A22F06"/>
    <w:rsid w:val="30AE7A08"/>
    <w:rsid w:val="30B307E8"/>
    <w:rsid w:val="30B422D5"/>
    <w:rsid w:val="30BB257E"/>
    <w:rsid w:val="30C543F2"/>
    <w:rsid w:val="30C66679"/>
    <w:rsid w:val="30D1401D"/>
    <w:rsid w:val="30D70B1C"/>
    <w:rsid w:val="30DA0BD4"/>
    <w:rsid w:val="30F11552"/>
    <w:rsid w:val="30F25A98"/>
    <w:rsid w:val="30F3602D"/>
    <w:rsid w:val="30FA7243"/>
    <w:rsid w:val="31061B88"/>
    <w:rsid w:val="31083A79"/>
    <w:rsid w:val="310D19D9"/>
    <w:rsid w:val="310D27F3"/>
    <w:rsid w:val="31222B52"/>
    <w:rsid w:val="31224C53"/>
    <w:rsid w:val="31286923"/>
    <w:rsid w:val="31370D83"/>
    <w:rsid w:val="31501AF2"/>
    <w:rsid w:val="315D16EF"/>
    <w:rsid w:val="31653141"/>
    <w:rsid w:val="31685869"/>
    <w:rsid w:val="317122D0"/>
    <w:rsid w:val="31786EBA"/>
    <w:rsid w:val="31807E64"/>
    <w:rsid w:val="31851439"/>
    <w:rsid w:val="318831E2"/>
    <w:rsid w:val="318F55C5"/>
    <w:rsid w:val="3191782D"/>
    <w:rsid w:val="319350CC"/>
    <w:rsid w:val="319A12B2"/>
    <w:rsid w:val="319D4CF6"/>
    <w:rsid w:val="319E1DC2"/>
    <w:rsid w:val="31A0584C"/>
    <w:rsid w:val="31A478E2"/>
    <w:rsid w:val="31AB3393"/>
    <w:rsid w:val="31B20B9B"/>
    <w:rsid w:val="31C14B18"/>
    <w:rsid w:val="31C644C7"/>
    <w:rsid w:val="31D132E3"/>
    <w:rsid w:val="31EF61DC"/>
    <w:rsid w:val="31F73C85"/>
    <w:rsid w:val="32017C0B"/>
    <w:rsid w:val="320725CE"/>
    <w:rsid w:val="320A030F"/>
    <w:rsid w:val="320F72E9"/>
    <w:rsid w:val="321E2FF3"/>
    <w:rsid w:val="321F617B"/>
    <w:rsid w:val="32236CAA"/>
    <w:rsid w:val="322F484E"/>
    <w:rsid w:val="324C0C79"/>
    <w:rsid w:val="324E19B0"/>
    <w:rsid w:val="325A71A6"/>
    <w:rsid w:val="325F02E6"/>
    <w:rsid w:val="32622525"/>
    <w:rsid w:val="32623F33"/>
    <w:rsid w:val="32682FFF"/>
    <w:rsid w:val="32793405"/>
    <w:rsid w:val="327F5D4F"/>
    <w:rsid w:val="328468F1"/>
    <w:rsid w:val="32856404"/>
    <w:rsid w:val="328A1B22"/>
    <w:rsid w:val="328B33DF"/>
    <w:rsid w:val="328C0BCF"/>
    <w:rsid w:val="32942F51"/>
    <w:rsid w:val="32A12206"/>
    <w:rsid w:val="32AE56A0"/>
    <w:rsid w:val="32AF2269"/>
    <w:rsid w:val="32B957A2"/>
    <w:rsid w:val="32BA794F"/>
    <w:rsid w:val="32BC43B4"/>
    <w:rsid w:val="32D16916"/>
    <w:rsid w:val="32D65914"/>
    <w:rsid w:val="32E06234"/>
    <w:rsid w:val="32E32AEF"/>
    <w:rsid w:val="32E5738B"/>
    <w:rsid w:val="33056852"/>
    <w:rsid w:val="332559E2"/>
    <w:rsid w:val="333027B2"/>
    <w:rsid w:val="33485FAA"/>
    <w:rsid w:val="335E2B7D"/>
    <w:rsid w:val="336A7C35"/>
    <w:rsid w:val="337132DD"/>
    <w:rsid w:val="3373132B"/>
    <w:rsid w:val="33750268"/>
    <w:rsid w:val="337609BB"/>
    <w:rsid w:val="337D2F7F"/>
    <w:rsid w:val="3382207C"/>
    <w:rsid w:val="3389027E"/>
    <w:rsid w:val="33971E4E"/>
    <w:rsid w:val="339825B0"/>
    <w:rsid w:val="33A262EA"/>
    <w:rsid w:val="33A26497"/>
    <w:rsid w:val="33A3720C"/>
    <w:rsid w:val="33A94038"/>
    <w:rsid w:val="33AC4E60"/>
    <w:rsid w:val="33AD2E9D"/>
    <w:rsid w:val="33C4493A"/>
    <w:rsid w:val="33CA1DC6"/>
    <w:rsid w:val="33D201C8"/>
    <w:rsid w:val="33D21F61"/>
    <w:rsid w:val="33D907F8"/>
    <w:rsid w:val="33E36C68"/>
    <w:rsid w:val="33E9018A"/>
    <w:rsid w:val="33F33A8D"/>
    <w:rsid w:val="33FC3B33"/>
    <w:rsid w:val="34053853"/>
    <w:rsid w:val="34054785"/>
    <w:rsid w:val="340851C7"/>
    <w:rsid w:val="341D6E30"/>
    <w:rsid w:val="341F5400"/>
    <w:rsid w:val="342D4E19"/>
    <w:rsid w:val="34317DAB"/>
    <w:rsid w:val="343465E5"/>
    <w:rsid w:val="343A7A8A"/>
    <w:rsid w:val="343C2782"/>
    <w:rsid w:val="343E4023"/>
    <w:rsid w:val="3452507E"/>
    <w:rsid w:val="3459170B"/>
    <w:rsid w:val="345B4241"/>
    <w:rsid w:val="346D209D"/>
    <w:rsid w:val="346E0163"/>
    <w:rsid w:val="346E322F"/>
    <w:rsid w:val="3477258C"/>
    <w:rsid w:val="348923BC"/>
    <w:rsid w:val="348C4488"/>
    <w:rsid w:val="34B54E1C"/>
    <w:rsid w:val="34BD54E8"/>
    <w:rsid w:val="34CF73A0"/>
    <w:rsid w:val="34D9269B"/>
    <w:rsid w:val="34EF0949"/>
    <w:rsid w:val="34F5374A"/>
    <w:rsid w:val="34F730C8"/>
    <w:rsid w:val="34FA3510"/>
    <w:rsid w:val="34FB1EAD"/>
    <w:rsid w:val="35126F4F"/>
    <w:rsid w:val="35183992"/>
    <w:rsid w:val="351B7A64"/>
    <w:rsid w:val="35355D7B"/>
    <w:rsid w:val="35394854"/>
    <w:rsid w:val="354800F3"/>
    <w:rsid w:val="3548286C"/>
    <w:rsid w:val="354951E8"/>
    <w:rsid w:val="354D4C67"/>
    <w:rsid w:val="356036E3"/>
    <w:rsid w:val="357671F3"/>
    <w:rsid w:val="358840A8"/>
    <w:rsid w:val="358D7599"/>
    <w:rsid w:val="359B25D2"/>
    <w:rsid w:val="35A26D38"/>
    <w:rsid w:val="35AD5CD0"/>
    <w:rsid w:val="35B01DD8"/>
    <w:rsid w:val="35B9236F"/>
    <w:rsid w:val="35D35500"/>
    <w:rsid w:val="35DE0F50"/>
    <w:rsid w:val="35DE6CEA"/>
    <w:rsid w:val="35E0072D"/>
    <w:rsid w:val="35E8032F"/>
    <w:rsid w:val="35E96764"/>
    <w:rsid w:val="35F6163D"/>
    <w:rsid w:val="35FE5061"/>
    <w:rsid w:val="361A5A11"/>
    <w:rsid w:val="36200189"/>
    <w:rsid w:val="362F631F"/>
    <w:rsid w:val="36352344"/>
    <w:rsid w:val="3635439C"/>
    <w:rsid w:val="36375D4E"/>
    <w:rsid w:val="36523579"/>
    <w:rsid w:val="36612F45"/>
    <w:rsid w:val="3663245C"/>
    <w:rsid w:val="366903B9"/>
    <w:rsid w:val="36740762"/>
    <w:rsid w:val="367A5E48"/>
    <w:rsid w:val="367C4513"/>
    <w:rsid w:val="367E78B0"/>
    <w:rsid w:val="3682554F"/>
    <w:rsid w:val="36930268"/>
    <w:rsid w:val="369808FC"/>
    <w:rsid w:val="36990E33"/>
    <w:rsid w:val="36B31E3D"/>
    <w:rsid w:val="36B67629"/>
    <w:rsid w:val="36BE3561"/>
    <w:rsid w:val="36C81D87"/>
    <w:rsid w:val="36D35AF8"/>
    <w:rsid w:val="36E83A8E"/>
    <w:rsid w:val="36EE51A5"/>
    <w:rsid w:val="370C72CF"/>
    <w:rsid w:val="37464DAD"/>
    <w:rsid w:val="37481763"/>
    <w:rsid w:val="3749791B"/>
    <w:rsid w:val="374D096E"/>
    <w:rsid w:val="37560220"/>
    <w:rsid w:val="375765BF"/>
    <w:rsid w:val="3764375C"/>
    <w:rsid w:val="3765239B"/>
    <w:rsid w:val="376A5980"/>
    <w:rsid w:val="37763794"/>
    <w:rsid w:val="3782599A"/>
    <w:rsid w:val="37845844"/>
    <w:rsid w:val="378E45B7"/>
    <w:rsid w:val="378F1696"/>
    <w:rsid w:val="3793781B"/>
    <w:rsid w:val="37A27D86"/>
    <w:rsid w:val="37A47A5F"/>
    <w:rsid w:val="37BF73F4"/>
    <w:rsid w:val="37C163E7"/>
    <w:rsid w:val="37D84BAC"/>
    <w:rsid w:val="37E07696"/>
    <w:rsid w:val="37E6606C"/>
    <w:rsid w:val="37E94EA1"/>
    <w:rsid w:val="37F3138B"/>
    <w:rsid w:val="37F62F04"/>
    <w:rsid w:val="3806049D"/>
    <w:rsid w:val="380654C2"/>
    <w:rsid w:val="380E1B6F"/>
    <w:rsid w:val="38110671"/>
    <w:rsid w:val="3817436E"/>
    <w:rsid w:val="382D53BD"/>
    <w:rsid w:val="382F0517"/>
    <w:rsid w:val="38340443"/>
    <w:rsid w:val="38475257"/>
    <w:rsid w:val="384B7125"/>
    <w:rsid w:val="38560759"/>
    <w:rsid w:val="385F7193"/>
    <w:rsid w:val="38650FD8"/>
    <w:rsid w:val="38690066"/>
    <w:rsid w:val="38696EB1"/>
    <w:rsid w:val="386A0C77"/>
    <w:rsid w:val="3877795C"/>
    <w:rsid w:val="387D75E9"/>
    <w:rsid w:val="3882360F"/>
    <w:rsid w:val="38842D07"/>
    <w:rsid w:val="3888777D"/>
    <w:rsid w:val="38887A6E"/>
    <w:rsid w:val="389875B2"/>
    <w:rsid w:val="38A45452"/>
    <w:rsid w:val="38A527A5"/>
    <w:rsid w:val="38A86E79"/>
    <w:rsid w:val="38AA2319"/>
    <w:rsid w:val="38AD6075"/>
    <w:rsid w:val="38B9489A"/>
    <w:rsid w:val="38BB079F"/>
    <w:rsid w:val="38C64A74"/>
    <w:rsid w:val="38CC3268"/>
    <w:rsid w:val="38CF732D"/>
    <w:rsid w:val="38CF74B1"/>
    <w:rsid w:val="38D219C8"/>
    <w:rsid w:val="38DF6950"/>
    <w:rsid w:val="38E12E85"/>
    <w:rsid w:val="38EB13D4"/>
    <w:rsid w:val="38EE3331"/>
    <w:rsid w:val="38F86ACA"/>
    <w:rsid w:val="38FF62A4"/>
    <w:rsid w:val="390727C8"/>
    <w:rsid w:val="39093A1C"/>
    <w:rsid w:val="39150A50"/>
    <w:rsid w:val="391518B5"/>
    <w:rsid w:val="3916236F"/>
    <w:rsid w:val="39217CE6"/>
    <w:rsid w:val="393C76E0"/>
    <w:rsid w:val="394A26A3"/>
    <w:rsid w:val="394B6576"/>
    <w:rsid w:val="394D2874"/>
    <w:rsid w:val="396501FA"/>
    <w:rsid w:val="3969014C"/>
    <w:rsid w:val="39777AA8"/>
    <w:rsid w:val="39780971"/>
    <w:rsid w:val="397C2658"/>
    <w:rsid w:val="39A12F7A"/>
    <w:rsid w:val="39A25322"/>
    <w:rsid w:val="39A274F2"/>
    <w:rsid w:val="39A5196A"/>
    <w:rsid w:val="39B06E15"/>
    <w:rsid w:val="39B76342"/>
    <w:rsid w:val="39BB1848"/>
    <w:rsid w:val="39BD6CFB"/>
    <w:rsid w:val="39C42103"/>
    <w:rsid w:val="39C7179A"/>
    <w:rsid w:val="39CA384C"/>
    <w:rsid w:val="39D14D6B"/>
    <w:rsid w:val="39D80870"/>
    <w:rsid w:val="39E05DB3"/>
    <w:rsid w:val="39F0609B"/>
    <w:rsid w:val="39F67D59"/>
    <w:rsid w:val="39F718F8"/>
    <w:rsid w:val="39F83127"/>
    <w:rsid w:val="39FB0019"/>
    <w:rsid w:val="39FE34E5"/>
    <w:rsid w:val="3A072130"/>
    <w:rsid w:val="3A086101"/>
    <w:rsid w:val="3A0A7EB9"/>
    <w:rsid w:val="3A0E3670"/>
    <w:rsid w:val="3A125495"/>
    <w:rsid w:val="3A183B60"/>
    <w:rsid w:val="3A246033"/>
    <w:rsid w:val="3A286FBB"/>
    <w:rsid w:val="3A3359FD"/>
    <w:rsid w:val="3A3F5A3F"/>
    <w:rsid w:val="3A402554"/>
    <w:rsid w:val="3A48096E"/>
    <w:rsid w:val="3A486E80"/>
    <w:rsid w:val="3A4E4C30"/>
    <w:rsid w:val="3A6056A2"/>
    <w:rsid w:val="3A696917"/>
    <w:rsid w:val="3A825E92"/>
    <w:rsid w:val="3AA633DC"/>
    <w:rsid w:val="3AA67F72"/>
    <w:rsid w:val="3AAC5C9A"/>
    <w:rsid w:val="3AB32C40"/>
    <w:rsid w:val="3AB54DBA"/>
    <w:rsid w:val="3AC43A7B"/>
    <w:rsid w:val="3AC61001"/>
    <w:rsid w:val="3ACA4833"/>
    <w:rsid w:val="3AD731C1"/>
    <w:rsid w:val="3ADF73D7"/>
    <w:rsid w:val="3AE5573F"/>
    <w:rsid w:val="3AEB2171"/>
    <w:rsid w:val="3AF24F51"/>
    <w:rsid w:val="3AF4377A"/>
    <w:rsid w:val="3AF81C95"/>
    <w:rsid w:val="3AFC61C6"/>
    <w:rsid w:val="3B0B6D18"/>
    <w:rsid w:val="3B0D457B"/>
    <w:rsid w:val="3B197814"/>
    <w:rsid w:val="3B1C3437"/>
    <w:rsid w:val="3B1E5130"/>
    <w:rsid w:val="3B2458A0"/>
    <w:rsid w:val="3B2756B3"/>
    <w:rsid w:val="3B2E79B4"/>
    <w:rsid w:val="3B3443E4"/>
    <w:rsid w:val="3B376261"/>
    <w:rsid w:val="3B3E4314"/>
    <w:rsid w:val="3B4A0A1D"/>
    <w:rsid w:val="3B4A7C8F"/>
    <w:rsid w:val="3B531F18"/>
    <w:rsid w:val="3B581DA3"/>
    <w:rsid w:val="3B5A6E06"/>
    <w:rsid w:val="3B5E2C28"/>
    <w:rsid w:val="3B6B2BAF"/>
    <w:rsid w:val="3B7412B2"/>
    <w:rsid w:val="3B7D25AE"/>
    <w:rsid w:val="3BA47F57"/>
    <w:rsid w:val="3BAE7FED"/>
    <w:rsid w:val="3BB93B0B"/>
    <w:rsid w:val="3BC14FAD"/>
    <w:rsid w:val="3BC85119"/>
    <w:rsid w:val="3BCC5A16"/>
    <w:rsid w:val="3BEF4EFE"/>
    <w:rsid w:val="3BF72F48"/>
    <w:rsid w:val="3BF85C4B"/>
    <w:rsid w:val="3C0104D8"/>
    <w:rsid w:val="3C0459CC"/>
    <w:rsid w:val="3C0B3F9A"/>
    <w:rsid w:val="3C140B56"/>
    <w:rsid w:val="3C162D5B"/>
    <w:rsid w:val="3C173775"/>
    <w:rsid w:val="3C21004D"/>
    <w:rsid w:val="3C2C0D36"/>
    <w:rsid w:val="3C38766A"/>
    <w:rsid w:val="3C3F2334"/>
    <w:rsid w:val="3C481E3F"/>
    <w:rsid w:val="3C6B4DD9"/>
    <w:rsid w:val="3C6F427C"/>
    <w:rsid w:val="3C723C54"/>
    <w:rsid w:val="3C926E28"/>
    <w:rsid w:val="3C9A5837"/>
    <w:rsid w:val="3C9E6B11"/>
    <w:rsid w:val="3CAA7104"/>
    <w:rsid w:val="3CB37378"/>
    <w:rsid w:val="3CBA6886"/>
    <w:rsid w:val="3CC34292"/>
    <w:rsid w:val="3CC563AC"/>
    <w:rsid w:val="3CC61133"/>
    <w:rsid w:val="3CD05723"/>
    <w:rsid w:val="3CE24622"/>
    <w:rsid w:val="3CE7364E"/>
    <w:rsid w:val="3CED45A9"/>
    <w:rsid w:val="3CED5F33"/>
    <w:rsid w:val="3D036466"/>
    <w:rsid w:val="3D091894"/>
    <w:rsid w:val="3D253578"/>
    <w:rsid w:val="3D2E0547"/>
    <w:rsid w:val="3D2F7037"/>
    <w:rsid w:val="3D3366C1"/>
    <w:rsid w:val="3D362E6B"/>
    <w:rsid w:val="3D4248E2"/>
    <w:rsid w:val="3D49619C"/>
    <w:rsid w:val="3D614CFC"/>
    <w:rsid w:val="3D700B3A"/>
    <w:rsid w:val="3D8941EF"/>
    <w:rsid w:val="3D9078A0"/>
    <w:rsid w:val="3D9954A6"/>
    <w:rsid w:val="3D9A05FE"/>
    <w:rsid w:val="3DA00667"/>
    <w:rsid w:val="3DA55CAF"/>
    <w:rsid w:val="3DAF0F6E"/>
    <w:rsid w:val="3DB63C96"/>
    <w:rsid w:val="3DC93040"/>
    <w:rsid w:val="3DCB66E6"/>
    <w:rsid w:val="3DD819EF"/>
    <w:rsid w:val="3DE27367"/>
    <w:rsid w:val="3DE665F2"/>
    <w:rsid w:val="3DEA0E41"/>
    <w:rsid w:val="3DEA29F4"/>
    <w:rsid w:val="3DF055CB"/>
    <w:rsid w:val="3E031721"/>
    <w:rsid w:val="3E0A5B42"/>
    <w:rsid w:val="3E0D0574"/>
    <w:rsid w:val="3E0F6F28"/>
    <w:rsid w:val="3E176D05"/>
    <w:rsid w:val="3E1D66BD"/>
    <w:rsid w:val="3E20619E"/>
    <w:rsid w:val="3E2270CD"/>
    <w:rsid w:val="3E330B59"/>
    <w:rsid w:val="3E461EFB"/>
    <w:rsid w:val="3E490E9B"/>
    <w:rsid w:val="3E576B5B"/>
    <w:rsid w:val="3E683B6B"/>
    <w:rsid w:val="3E692548"/>
    <w:rsid w:val="3E6C2047"/>
    <w:rsid w:val="3E7149CD"/>
    <w:rsid w:val="3E86715B"/>
    <w:rsid w:val="3E8851DD"/>
    <w:rsid w:val="3E8E7170"/>
    <w:rsid w:val="3E9454D9"/>
    <w:rsid w:val="3E96101C"/>
    <w:rsid w:val="3E9A35B0"/>
    <w:rsid w:val="3E9E4774"/>
    <w:rsid w:val="3EA15459"/>
    <w:rsid w:val="3EA32421"/>
    <w:rsid w:val="3EAD4513"/>
    <w:rsid w:val="3EC96A45"/>
    <w:rsid w:val="3ECB3C70"/>
    <w:rsid w:val="3ECF7EB7"/>
    <w:rsid w:val="3EDD5F6E"/>
    <w:rsid w:val="3EE3106E"/>
    <w:rsid w:val="3EF02A3D"/>
    <w:rsid w:val="3EFC63EE"/>
    <w:rsid w:val="3F064FB0"/>
    <w:rsid w:val="3F160BB1"/>
    <w:rsid w:val="3F1653E1"/>
    <w:rsid w:val="3F2F12F2"/>
    <w:rsid w:val="3F377325"/>
    <w:rsid w:val="3F441CAC"/>
    <w:rsid w:val="3F537E66"/>
    <w:rsid w:val="3F5C2EC7"/>
    <w:rsid w:val="3F67327D"/>
    <w:rsid w:val="3F7D7100"/>
    <w:rsid w:val="3F8B128A"/>
    <w:rsid w:val="3F906A01"/>
    <w:rsid w:val="3F992F41"/>
    <w:rsid w:val="3F9C4FCB"/>
    <w:rsid w:val="3FA22AA0"/>
    <w:rsid w:val="3FA63759"/>
    <w:rsid w:val="3FAF4782"/>
    <w:rsid w:val="3FB409A9"/>
    <w:rsid w:val="3FC03A0E"/>
    <w:rsid w:val="3FC94FD4"/>
    <w:rsid w:val="3FCD2DB1"/>
    <w:rsid w:val="3FD1333D"/>
    <w:rsid w:val="3FD46B9F"/>
    <w:rsid w:val="3FD937C0"/>
    <w:rsid w:val="3FDD2BFB"/>
    <w:rsid w:val="3FE46073"/>
    <w:rsid w:val="3FE677B4"/>
    <w:rsid w:val="3FEA4DF5"/>
    <w:rsid w:val="3FED51E2"/>
    <w:rsid w:val="40024EE6"/>
    <w:rsid w:val="400E0CA9"/>
    <w:rsid w:val="40142D84"/>
    <w:rsid w:val="401925D1"/>
    <w:rsid w:val="401B7B1E"/>
    <w:rsid w:val="40230893"/>
    <w:rsid w:val="40232C16"/>
    <w:rsid w:val="40341E8B"/>
    <w:rsid w:val="406F5C15"/>
    <w:rsid w:val="40702940"/>
    <w:rsid w:val="40840E41"/>
    <w:rsid w:val="408A0C51"/>
    <w:rsid w:val="408D79B8"/>
    <w:rsid w:val="409E4A19"/>
    <w:rsid w:val="40B72F4E"/>
    <w:rsid w:val="40C8390F"/>
    <w:rsid w:val="40DD29E7"/>
    <w:rsid w:val="40DD7871"/>
    <w:rsid w:val="40DF0E57"/>
    <w:rsid w:val="40EB2ADF"/>
    <w:rsid w:val="40EE502D"/>
    <w:rsid w:val="41023610"/>
    <w:rsid w:val="41034C13"/>
    <w:rsid w:val="4106552E"/>
    <w:rsid w:val="410F4749"/>
    <w:rsid w:val="411C73EE"/>
    <w:rsid w:val="4123315A"/>
    <w:rsid w:val="413C7B08"/>
    <w:rsid w:val="413F40AD"/>
    <w:rsid w:val="41404C97"/>
    <w:rsid w:val="4142574D"/>
    <w:rsid w:val="41431529"/>
    <w:rsid w:val="41515B6F"/>
    <w:rsid w:val="415E4214"/>
    <w:rsid w:val="41627303"/>
    <w:rsid w:val="4168207A"/>
    <w:rsid w:val="417D470D"/>
    <w:rsid w:val="41894270"/>
    <w:rsid w:val="418C61C5"/>
    <w:rsid w:val="41901AD1"/>
    <w:rsid w:val="41950C56"/>
    <w:rsid w:val="419E155E"/>
    <w:rsid w:val="41A73486"/>
    <w:rsid w:val="41A8710D"/>
    <w:rsid w:val="41A96CD0"/>
    <w:rsid w:val="41CA62E5"/>
    <w:rsid w:val="41D06E0A"/>
    <w:rsid w:val="41D90C6D"/>
    <w:rsid w:val="41E50DDC"/>
    <w:rsid w:val="41E87712"/>
    <w:rsid w:val="41F229E4"/>
    <w:rsid w:val="42053B94"/>
    <w:rsid w:val="420903D9"/>
    <w:rsid w:val="420C4989"/>
    <w:rsid w:val="42115E29"/>
    <w:rsid w:val="42205E77"/>
    <w:rsid w:val="42216431"/>
    <w:rsid w:val="4221781F"/>
    <w:rsid w:val="42280835"/>
    <w:rsid w:val="423111CD"/>
    <w:rsid w:val="42445597"/>
    <w:rsid w:val="424F10BE"/>
    <w:rsid w:val="424F50CC"/>
    <w:rsid w:val="425058D5"/>
    <w:rsid w:val="425A1CCE"/>
    <w:rsid w:val="425F76FB"/>
    <w:rsid w:val="42667093"/>
    <w:rsid w:val="42690B0D"/>
    <w:rsid w:val="427312A7"/>
    <w:rsid w:val="427C2059"/>
    <w:rsid w:val="42851AD7"/>
    <w:rsid w:val="42876EDC"/>
    <w:rsid w:val="42881345"/>
    <w:rsid w:val="4289714B"/>
    <w:rsid w:val="428C0CF0"/>
    <w:rsid w:val="42910D58"/>
    <w:rsid w:val="42C53561"/>
    <w:rsid w:val="42C627A7"/>
    <w:rsid w:val="42D147AD"/>
    <w:rsid w:val="42D220A9"/>
    <w:rsid w:val="42DD64F8"/>
    <w:rsid w:val="42E0445A"/>
    <w:rsid w:val="42E31987"/>
    <w:rsid w:val="42E32EA4"/>
    <w:rsid w:val="42E87EC2"/>
    <w:rsid w:val="42FF1D91"/>
    <w:rsid w:val="430D4E61"/>
    <w:rsid w:val="430F38AD"/>
    <w:rsid w:val="43124560"/>
    <w:rsid w:val="4327165B"/>
    <w:rsid w:val="43327F80"/>
    <w:rsid w:val="43331C51"/>
    <w:rsid w:val="43344D7C"/>
    <w:rsid w:val="43345C9C"/>
    <w:rsid w:val="434A1D33"/>
    <w:rsid w:val="434F02BC"/>
    <w:rsid w:val="4355133C"/>
    <w:rsid w:val="43630A14"/>
    <w:rsid w:val="436A5E39"/>
    <w:rsid w:val="436B05DF"/>
    <w:rsid w:val="436D0BE6"/>
    <w:rsid w:val="436F55D3"/>
    <w:rsid w:val="43710CB5"/>
    <w:rsid w:val="43784504"/>
    <w:rsid w:val="43812193"/>
    <w:rsid w:val="43883177"/>
    <w:rsid w:val="438B4066"/>
    <w:rsid w:val="43997624"/>
    <w:rsid w:val="439B0581"/>
    <w:rsid w:val="439B4C1E"/>
    <w:rsid w:val="439E2C63"/>
    <w:rsid w:val="439E68A3"/>
    <w:rsid w:val="43B53152"/>
    <w:rsid w:val="43BE5554"/>
    <w:rsid w:val="43BE565A"/>
    <w:rsid w:val="43C160A3"/>
    <w:rsid w:val="43C65D4A"/>
    <w:rsid w:val="43DF684C"/>
    <w:rsid w:val="43DF7F4A"/>
    <w:rsid w:val="43EF5090"/>
    <w:rsid w:val="43F001C5"/>
    <w:rsid w:val="43F81580"/>
    <w:rsid w:val="43FB2B1E"/>
    <w:rsid w:val="440C7B73"/>
    <w:rsid w:val="442577D1"/>
    <w:rsid w:val="442A0E8C"/>
    <w:rsid w:val="4430517E"/>
    <w:rsid w:val="44357835"/>
    <w:rsid w:val="443F6871"/>
    <w:rsid w:val="4441450C"/>
    <w:rsid w:val="44560E7F"/>
    <w:rsid w:val="445A5153"/>
    <w:rsid w:val="445E6C9F"/>
    <w:rsid w:val="44630AB0"/>
    <w:rsid w:val="44661825"/>
    <w:rsid w:val="446A1C9E"/>
    <w:rsid w:val="446E3139"/>
    <w:rsid w:val="44762170"/>
    <w:rsid w:val="44775723"/>
    <w:rsid w:val="44885139"/>
    <w:rsid w:val="448B6F1A"/>
    <w:rsid w:val="44914C20"/>
    <w:rsid w:val="44996FF0"/>
    <w:rsid w:val="44A61842"/>
    <w:rsid w:val="44A80978"/>
    <w:rsid w:val="44C0724D"/>
    <w:rsid w:val="44CF7D06"/>
    <w:rsid w:val="44D96469"/>
    <w:rsid w:val="44E52642"/>
    <w:rsid w:val="44E52B2E"/>
    <w:rsid w:val="44E91B3D"/>
    <w:rsid w:val="45006509"/>
    <w:rsid w:val="45032F1D"/>
    <w:rsid w:val="4512270D"/>
    <w:rsid w:val="4517520B"/>
    <w:rsid w:val="45285E04"/>
    <w:rsid w:val="453549FD"/>
    <w:rsid w:val="45420ABE"/>
    <w:rsid w:val="45464F93"/>
    <w:rsid w:val="454865A0"/>
    <w:rsid w:val="454A4958"/>
    <w:rsid w:val="454A71E9"/>
    <w:rsid w:val="454F4BAE"/>
    <w:rsid w:val="45563BB4"/>
    <w:rsid w:val="457C37F0"/>
    <w:rsid w:val="45897162"/>
    <w:rsid w:val="458B798C"/>
    <w:rsid w:val="45985729"/>
    <w:rsid w:val="45A264A1"/>
    <w:rsid w:val="45B14DAA"/>
    <w:rsid w:val="45B90F16"/>
    <w:rsid w:val="45C934FD"/>
    <w:rsid w:val="45E56788"/>
    <w:rsid w:val="45F32C82"/>
    <w:rsid w:val="45F57735"/>
    <w:rsid w:val="45FC5B25"/>
    <w:rsid w:val="460120B8"/>
    <w:rsid w:val="4603657A"/>
    <w:rsid w:val="460B1534"/>
    <w:rsid w:val="460F58E9"/>
    <w:rsid w:val="4610734F"/>
    <w:rsid w:val="461E1D54"/>
    <w:rsid w:val="462313C9"/>
    <w:rsid w:val="46297D8F"/>
    <w:rsid w:val="462D786A"/>
    <w:rsid w:val="462E76E9"/>
    <w:rsid w:val="46423067"/>
    <w:rsid w:val="46541717"/>
    <w:rsid w:val="465725FC"/>
    <w:rsid w:val="466E19AE"/>
    <w:rsid w:val="46732699"/>
    <w:rsid w:val="46766736"/>
    <w:rsid w:val="46841189"/>
    <w:rsid w:val="468E6891"/>
    <w:rsid w:val="4696695F"/>
    <w:rsid w:val="46974C7A"/>
    <w:rsid w:val="46A23F85"/>
    <w:rsid w:val="46AD035F"/>
    <w:rsid w:val="46B82B0C"/>
    <w:rsid w:val="46B9568C"/>
    <w:rsid w:val="46C87607"/>
    <w:rsid w:val="46D6372E"/>
    <w:rsid w:val="46E10F7B"/>
    <w:rsid w:val="46E16CD1"/>
    <w:rsid w:val="46FA3A08"/>
    <w:rsid w:val="46FF1991"/>
    <w:rsid w:val="47071936"/>
    <w:rsid w:val="470946EA"/>
    <w:rsid w:val="471516F0"/>
    <w:rsid w:val="471D1FBF"/>
    <w:rsid w:val="471E30E5"/>
    <w:rsid w:val="472E06FD"/>
    <w:rsid w:val="47305564"/>
    <w:rsid w:val="47356E5C"/>
    <w:rsid w:val="47387DF1"/>
    <w:rsid w:val="473B6CFD"/>
    <w:rsid w:val="474C2D20"/>
    <w:rsid w:val="4753146B"/>
    <w:rsid w:val="47662CF7"/>
    <w:rsid w:val="47671447"/>
    <w:rsid w:val="476C3789"/>
    <w:rsid w:val="47711900"/>
    <w:rsid w:val="477375E1"/>
    <w:rsid w:val="47827ECC"/>
    <w:rsid w:val="478838C3"/>
    <w:rsid w:val="478B7A96"/>
    <w:rsid w:val="47A66BCB"/>
    <w:rsid w:val="47AA631A"/>
    <w:rsid w:val="47C067FA"/>
    <w:rsid w:val="47C337FC"/>
    <w:rsid w:val="47CD5C19"/>
    <w:rsid w:val="47CF0A86"/>
    <w:rsid w:val="47E04ECA"/>
    <w:rsid w:val="47E06D6C"/>
    <w:rsid w:val="47FF35A7"/>
    <w:rsid w:val="4804140D"/>
    <w:rsid w:val="480A684C"/>
    <w:rsid w:val="480D051B"/>
    <w:rsid w:val="480D1374"/>
    <w:rsid w:val="480D741F"/>
    <w:rsid w:val="481F1643"/>
    <w:rsid w:val="482C546C"/>
    <w:rsid w:val="482D6EEF"/>
    <w:rsid w:val="4840190D"/>
    <w:rsid w:val="4854592E"/>
    <w:rsid w:val="48561520"/>
    <w:rsid w:val="4859100C"/>
    <w:rsid w:val="485B79A5"/>
    <w:rsid w:val="485C03C1"/>
    <w:rsid w:val="48620E40"/>
    <w:rsid w:val="486528EE"/>
    <w:rsid w:val="48667953"/>
    <w:rsid w:val="486B0935"/>
    <w:rsid w:val="4874133A"/>
    <w:rsid w:val="487E1856"/>
    <w:rsid w:val="489C502A"/>
    <w:rsid w:val="489F1678"/>
    <w:rsid w:val="48B111E3"/>
    <w:rsid w:val="48B72C53"/>
    <w:rsid w:val="48B74262"/>
    <w:rsid w:val="48C4054C"/>
    <w:rsid w:val="48C42BDB"/>
    <w:rsid w:val="48DB12BD"/>
    <w:rsid w:val="48EB2A90"/>
    <w:rsid w:val="49115791"/>
    <w:rsid w:val="49227242"/>
    <w:rsid w:val="49227668"/>
    <w:rsid w:val="4929626C"/>
    <w:rsid w:val="49375ABD"/>
    <w:rsid w:val="493D21AE"/>
    <w:rsid w:val="49437A25"/>
    <w:rsid w:val="49512D92"/>
    <w:rsid w:val="49515D53"/>
    <w:rsid w:val="49594CC8"/>
    <w:rsid w:val="495C5324"/>
    <w:rsid w:val="495E2290"/>
    <w:rsid w:val="495E25F1"/>
    <w:rsid w:val="495E5911"/>
    <w:rsid w:val="49660A6F"/>
    <w:rsid w:val="496F18E5"/>
    <w:rsid w:val="49787E48"/>
    <w:rsid w:val="497B260D"/>
    <w:rsid w:val="497D6577"/>
    <w:rsid w:val="49823CA0"/>
    <w:rsid w:val="49880E4E"/>
    <w:rsid w:val="498A664B"/>
    <w:rsid w:val="498D49CE"/>
    <w:rsid w:val="49940E82"/>
    <w:rsid w:val="49944631"/>
    <w:rsid w:val="49944C10"/>
    <w:rsid w:val="499A1458"/>
    <w:rsid w:val="499F4E23"/>
    <w:rsid w:val="499F6560"/>
    <w:rsid w:val="49A546B6"/>
    <w:rsid w:val="49AA0A12"/>
    <w:rsid w:val="49AD67BB"/>
    <w:rsid w:val="49B40B6B"/>
    <w:rsid w:val="49B526AE"/>
    <w:rsid w:val="49BD0F43"/>
    <w:rsid w:val="49C12EC7"/>
    <w:rsid w:val="49C34211"/>
    <w:rsid w:val="49CA7592"/>
    <w:rsid w:val="49D576D2"/>
    <w:rsid w:val="49D92DFD"/>
    <w:rsid w:val="49EA44AF"/>
    <w:rsid w:val="49F27183"/>
    <w:rsid w:val="49FA41F7"/>
    <w:rsid w:val="49FB5E13"/>
    <w:rsid w:val="49FC4F09"/>
    <w:rsid w:val="49FF7A95"/>
    <w:rsid w:val="4A00166A"/>
    <w:rsid w:val="4A1B294C"/>
    <w:rsid w:val="4A236B8A"/>
    <w:rsid w:val="4A281900"/>
    <w:rsid w:val="4A3A28B9"/>
    <w:rsid w:val="4A3B7B1D"/>
    <w:rsid w:val="4A3F78DA"/>
    <w:rsid w:val="4A430626"/>
    <w:rsid w:val="4A4757C5"/>
    <w:rsid w:val="4A4C7E1C"/>
    <w:rsid w:val="4A5B70A2"/>
    <w:rsid w:val="4A5E7C68"/>
    <w:rsid w:val="4A653401"/>
    <w:rsid w:val="4A722790"/>
    <w:rsid w:val="4A8D5822"/>
    <w:rsid w:val="4AA27A0C"/>
    <w:rsid w:val="4AA82C1E"/>
    <w:rsid w:val="4AB03A0D"/>
    <w:rsid w:val="4AB153A5"/>
    <w:rsid w:val="4AB271F3"/>
    <w:rsid w:val="4AB63CAF"/>
    <w:rsid w:val="4ABC1E1C"/>
    <w:rsid w:val="4AC1441B"/>
    <w:rsid w:val="4AC671F4"/>
    <w:rsid w:val="4AC90948"/>
    <w:rsid w:val="4AD743F4"/>
    <w:rsid w:val="4AD831EA"/>
    <w:rsid w:val="4AE95389"/>
    <w:rsid w:val="4AED65CA"/>
    <w:rsid w:val="4AED6B1B"/>
    <w:rsid w:val="4AFF1839"/>
    <w:rsid w:val="4B1431BF"/>
    <w:rsid w:val="4B14475A"/>
    <w:rsid w:val="4B1C1CCE"/>
    <w:rsid w:val="4B265150"/>
    <w:rsid w:val="4B2A189B"/>
    <w:rsid w:val="4B2E41BF"/>
    <w:rsid w:val="4B3168E0"/>
    <w:rsid w:val="4B324D26"/>
    <w:rsid w:val="4B345C65"/>
    <w:rsid w:val="4B396E3A"/>
    <w:rsid w:val="4B4B09FE"/>
    <w:rsid w:val="4B4E361A"/>
    <w:rsid w:val="4B532309"/>
    <w:rsid w:val="4B541F5E"/>
    <w:rsid w:val="4B57225C"/>
    <w:rsid w:val="4B656D07"/>
    <w:rsid w:val="4B665CF8"/>
    <w:rsid w:val="4B6C2AE7"/>
    <w:rsid w:val="4B6C7324"/>
    <w:rsid w:val="4B727D8F"/>
    <w:rsid w:val="4B7D77D7"/>
    <w:rsid w:val="4B832563"/>
    <w:rsid w:val="4B86588C"/>
    <w:rsid w:val="4B865CFC"/>
    <w:rsid w:val="4B9C2490"/>
    <w:rsid w:val="4B9D6D47"/>
    <w:rsid w:val="4B9E5B6E"/>
    <w:rsid w:val="4BA331E4"/>
    <w:rsid w:val="4BBF10F5"/>
    <w:rsid w:val="4BC1048E"/>
    <w:rsid w:val="4BCA3BE4"/>
    <w:rsid w:val="4BCD7F18"/>
    <w:rsid w:val="4BCE25A3"/>
    <w:rsid w:val="4BDC47E3"/>
    <w:rsid w:val="4BDF0406"/>
    <w:rsid w:val="4BEB1B9F"/>
    <w:rsid w:val="4BEE2740"/>
    <w:rsid w:val="4BF61DF3"/>
    <w:rsid w:val="4BF719AB"/>
    <w:rsid w:val="4BFE23B2"/>
    <w:rsid w:val="4C0A6690"/>
    <w:rsid w:val="4C17770D"/>
    <w:rsid w:val="4C1916EC"/>
    <w:rsid w:val="4C205AA1"/>
    <w:rsid w:val="4C2D5F9A"/>
    <w:rsid w:val="4C4C63E8"/>
    <w:rsid w:val="4C4E1814"/>
    <w:rsid w:val="4C527BB0"/>
    <w:rsid w:val="4C5A0D62"/>
    <w:rsid w:val="4C5B1230"/>
    <w:rsid w:val="4C5D08E4"/>
    <w:rsid w:val="4C5E3F25"/>
    <w:rsid w:val="4C7C269F"/>
    <w:rsid w:val="4C83267C"/>
    <w:rsid w:val="4C912225"/>
    <w:rsid w:val="4C9401FD"/>
    <w:rsid w:val="4C9E04C3"/>
    <w:rsid w:val="4CAC30A8"/>
    <w:rsid w:val="4CBC0D5C"/>
    <w:rsid w:val="4CC21A25"/>
    <w:rsid w:val="4CD4730E"/>
    <w:rsid w:val="4CDB2C01"/>
    <w:rsid w:val="4CDD2A5F"/>
    <w:rsid w:val="4CDD7250"/>
    <w:rsid w:val="4CE851D7"/>
    <w:rsid w:val="4CF62B44"/>
    <w:rsid w:val="4CFF45FF"/>
    <w:rsid w:val="4D092EE8"/>
    <w:rsid w:val="4D093549"/>
    <w:rsid w:val="4D0B16AE"/>
    <w:rsid w:val="4D1A58E5"/>
    <w:rsid w:val="4D2B15BB"/>
    <w:rsid w:val="4D2C3C1E"/>
    <w:rsid w:val="4D2E1D93"/>
    <w:rsid w:val="4D2E7A17"/>
    <w:rsid w:val="4D322435"/>
    <w:rsid w:val="4D3774A1"/>
    <w:rsid w:val="4D3B60C8"/>
    <w:rsid w:val="4D5E419C"/>
    <w:rsid w:val="4D6057BC"/>
    <w:rsid w:val="4D721815"/>
    <w:rsid w:val="4D7629B1"/>
    <w:rsid w:val="4D891628"/>
    <w:rsid w:val="4D927E77"/>
    <w:rsid w:val="4DA22F10"/>
    <w:rsid w:val="4DB24D4E"/>
    <w:rsid w:val="4DC70734"/>
    <w:rsid w:val="4DDF5DC7"/>
    <w:rsid w:val="4DFC0721"/>
    <w:rsid w:val="4DFE4C1C"/>
    <w:rsid w:val="4E035F7B"/>
    <w:rsid w:val="4E147FE6"/>
    <w:rsid w:val="4E321661"/>
    <w:rsid w:val="4E43113E"/>
    <w:rsid w:val="4E467C6A"/>
    <w:rsid w:val="4E4D3DFA"/>
    <w:rsid w:val="4E513598"/>
    <w:rsid w:val="4E5F4394"/>
    <w:rsid w:val="4E615D7E"/>
    <w:rsid w:val="4E76714A"/>
    <w:rsid w:val="4E781612"/>
    <w:rsid w:val="4E961C2C"/>
    <w:rsid w:val="4E9667CE"/>
    <w:rsid w:val="4EA0554A"/>
    <w:rsid w:val="4EA518CB"/>
    <w:rsid w:val="4EA5673E"/>
    <w:rsid w:val="4EA7219C"/>
    <w:rsid w:val="4EAB513B"/>
    <w:rsid w:val="4EB154A0"/>
    <w:rsid w:val="4EB25C78"/>
    <w:rsid w:val="4EB5104A"/>
    <w:rsid w:val="4ECB5ECC"/>
    <w:rsid w:val="4ED1130C"/>
    <w:rsid w:val="4ED31C94"/>
    <w:rsid w:val="4EDA77A9"/>
    <w:rsid w:val="4EDB1C2A"/>
    <w:rsid w:val="4EDF3837"/>
    <w:rsid w:val="4EE859D9"/>
    <w:rsid w:val="4EE903B9"/>
    <w:rsid w:val="4EEB61D4"/>
    <w:rsid w:val="4EEF4AA0"/>
    <w:rsid w:val="4F000C80"/>
    <w:rsid w:val="4F0249C8"/>
    <w:rsid w:val="4F2214AF"/>
    <w:rsid w:val="4F2925C8"/>
    <w:rsid w:val="4F365E1F"/>
    <w:rsid w:val="4F370993"/>
    <w:rsid w:val="4F51403A"/>
    <w:rsid w:val="4F565D3B"/>
    <w:rsid w:val="4F5A5747"/>
    <w:rsid w:val="4F5B7EF8"/>
    <w:rsid w:val="4F5C4DA3"/>
    <w:rsid w:val="4F6307FB"/>
    <w:rsid w:val="4F7F38A0"/>
    <w:rsid w:val="4F8F3514"/>
    <w:rsid w:val="4F956B14"/>
    <w:rsid w:val="4F9664A0"/>
    <w:rsid w:val="4F9F74EC"/>
    <w:rsid w:val="4FA35E89"/>
    <w:rsid w:val="4FB10217"/>
    <w:rsid w:val="4FB57E8E"/>
    <w:rsid w:val="4FCD6D76"/>
    <w:rsid w:val="4FD445DD"/>
    <w:rsid w:val="4FD756AB"/>
    <w:rsid w:val="4FD80710"/>
    <w:rsid w:val="4FE44286"/>
    <w:rsid w:val="4FE46C0E"/>
    <w:rsid w:val="4FF13970"/>
    <w:rsid w:val="4FF74C84"/>
    <w:rsid w:val="4FFD51ED"/>
    <w:rsid w:val="5004053B"/>
    <w:rsid w:val="501866AE"/>
    <w:rsid w:val="501B0218"/>
    <w:rsid w:val="501D317D"/>
    <w:rsid w:val="50204713"/>
    <w:rsid w:val="50206003"/>
    <w:rsid w:val="50231EAF"/>
    <w:rsid w:val="50255CBE"/>
    <w:rsid w:val="50292F4E"/>
    <w:rsid w:val="502F6082"/>
    <w:rsid w:val="50356407"/>
    <w:rsid w:val="50356483"/>
    <w:rsid w:val="503A1BCE"/>
    <w:rsid w:val="503D666A"/>
    <w:rsid w:val="50410182"/>
    <w:rsid w:val="505B64BA"/>
    <w:rsid w:val="505E5FE9"/>
    <w:rsid w:val="505F38CB"/>
    <w:rsid w:val="506428DE"/>
    <w:rsid w:val="50686137"/>
    <w:rsid w:val="507666E0"/>
    <w:rsid w:val="508A4BD4"/>
    <w:rsid w:val="50996BDD"/>
    <w:rsid w:val="50A72C59"/>
    <w:rsid w:val="50AF7AA1"/>
    <w:rsid w:val="50B115F9"/>
    <w:rsid w:val="50B2693C"/>
    <w:rsid w:val="50B440D6"/>
    <w:rsid w:val="50C777A1"/>
    <w:rsid w:val="50CA17DE"/>
    <w:rsid w:val="50CB2EA1"/>
    <w:rsid w:val="50CD3334"/>
    <w:rsid w:val="50D2695D"/>
    <w:rsid w:val="50D55858"/>
    <w:rsid w:val="50D94B35"/>
    <w:rsid w:val="5101357A"/>
    <w:rsid w:val="51072CF9"/>
    <w:rsid w:val="51161C3C"/>
    <w:rsid w:val="51212DA4"/>
    <w:rsid w:val="5125208A"/>
    <w:rsid w:val="512E50DE"/>
    <w:rsid w:val="51377EA1"/>
    <w:rsid w:val="5142751B"/>
    <w:rsid w:val="514F153E"/>
    <w:rsid w:val="514F7442"/>
    <w:rsid w:val="515523EC"/>
    <w:rsid w:val="516316D3"/>
    <w:rsid w:val="516558C3"/>
    <w:rsid w:val="516E73B7"/>
    <w:rsid w:val="5171103D"/>
    <w:rsid w:val="517F2EEF"/>
    <w:rsid w:val="517F36B4"/>
    <w:rsid w:val="51802B38"/>
    <w:rsid w:val="51827FAF"/>
    <w:rsid w:val="518F5372"/>
    <w:rsid w:val="51994952"/>
    <w:rsid w:val="51A17A56"/>
    <w:rsid w:val="51A46602"/>
    <w:rsid w:val="51B21E74"/>
    <w:rsid w:val="51B55F81"/>
    <w:rsid w:val="51C96545"/>
    <w:rsid w:val="51D81009"/>
    <w:rsid w:val="51DF5DEE"/>
    <w:rsid w:val="51E45C6B"/>
    <w:rsid w:val="51F52948"/>
    <w:rsid w:val="51FD2B09"/>
    <w:rsid w:val="52000F61"/>
    <w:rsid w:val="520F0DD4"/>
    <w:rsid w:val="52123578"/>
    <w:rsid w:val="52187ED7"/>
    <w:rsid w:val="521917B5"/>
    <w:rsid w:val="521D0753"/>
    <w:rsid w:val="522350D5"/>
    <w:rsid w:val="522351D7"/>
    <w:rsid w:val="522F1899"/>
    <w:rsid w:val="523528A3"/>
    <w:rsid w:val="52390120"/>
    <w:rsid w:val="524A471E"/>
    <w:rsid w:val="524F10DB"/>
    <w:rsid w:val="52504AD5"/>
    <w:rsid w:val="52550093"/>
    <w:rsid w:val="525F157E"/>
    <w:rsid w:val="525F7046"/>
    <w:rsid w:val="52781C02"/>
    <w:rsid w:val="528C1468"/>
    <w:rsid w:val="52905D6E"/>
    <w:rsid w:val="52907C8B"/>
    <w:rsid w:val="52921145"/>
    <w:rsid w:val="529234C4"/>
    <w:rsid w:val="529D772E"/>
    <w:rsid w:val="52A252D0"/>
    <w:rsid w:val="52A33445"/>
    <w:rsid w:val="52A37D05"/>
    <w:rsid w:val="52A81A33"/>
    <w:rsid w:val="52A825C5"/>
    <w:rsid w:val="52B45B74"/>
    <w:rsid w:val="52B67906"/>
    <w:rsid w:val="52CB403E"/>
    <w:rsid w:val="52EB6677"/>
    <w:rsid w:val="52F12BF6"/>
    <w:rsid w:val="53051D4B"/>
    <w:rsid w:val="530A58A5"/>
    <w:rsid w:val="530C3038"/>
    <w:rsid w:val="5325508B"/>
    <w:rsid w:val="532E70B7"/>
    <w:rsid w:val="533C080D"/>
    <w:rsid w:val="53466370"/>
    <w:rsid w:val="53473B66"/>
    <w:rsid w:val="534800C0"/>
    <w:rsid w:val="535A3B22"/>
    <w:rsid w:val="53775B02"/>
    <w:rsid w:val="537B674E"/>
    <w:rsid w:val="538009EC"/>
    <w:rsid w:val="538764B3"/>
    <w:rsid w:val="53883628"/>
    <w:rsid w:val="53936288"/>
    <w:rsid w:val="53A11480"/>
    <w:rsid w:val="53BA4C72"/>
    <w:rsid w:val="53C317DB"/>
    <w:rsid w:val="53C55640"/>
    <w:rsid w:val="53CA7463"/>
    <w:rsid w:val="53D260BE"/>
    <w:rsid w:val="53E229DE"/>
    <w:rsid w:val="53E26FBC"/>
    <w:rsid w:val="53F72E3C"/>
    <w:rsid w:val="53FA27CD"/>
    <w:rsid w:val="54002953"/>
    <w:rsid w:val="540A7306"/>
    <w:rsid w:val="541719C7"/>
    <w:rsid w:val="54194C61"/>
    <w:rsid w:val="541F51F9"/>
    <w:rsid w:val="542D597B"/>
    <w:rsid w:val="54343353"/>
    <w:rsid w:val="5439697C"/>
    <w:rsid w:val="54402E1E"/>
    <w:rsid w:val="54464BA4"/>
    <w:rsid w:val="544841C0"/>
    <w:rsid w:val="5452066C"/>
    <w:rsid w:val="545235E6"/>
    <w:rsid w:val="545250F4"/>
    <w:rsid w:val="545A7818"/>
    <w:rsid w:val="545B42FB"/>
    <w:rsid w:val="54775D21"/>
    <w:rsid w:val="547E0DCA"/>
    <w:rsid w:val="548E1F77"/>
    <w:rsid w:val="54924657"/>
    <w:rsid w:val="54AE615D"/>
    <w:rsid w:val="54B73CBD"/>
    <w:rsid w:val="54C044F5"/>
    <w:rsid w:val="54C1312D"/>
    <w:rsid w:val="54C871FF"/>
    <w:rsid w:val="54DD22C5"/>
    <w:rsid w:val="54E60503"/>
    <w:rsid w:val="54EF7BB4"/>
    <w:rsid w:val="5500641D"/>
    <w:rsid w:val="55141BB9"/>
    <w:rsid w:val="55172B7C"/>
    <w:rsid w:val="551A7B51"/>
    <w:rsid w:val="551B2849"/>
    <w:rsid w:val="552240EC"/>
    <w:rsid w:val="553869A0"/>
    <w:rsid w:val="554738AD"/>
    <w:rsid w:val="555166DE"/>
    <w:rsid w:val="557B57B0"/>
    <w:rsid w:val="557F10AB"/>
    <w:rsid w:val="55842090"/>
    <w:rsid w:val="558B30F1"/>
    <w:rsid w:val="55905FDB"/>
    <w:rsid w:val="55987631"/>
    <w:rsid w:val="559F116C"/>
    <w:rsid w:val="55A25DEE"/>
    <w:rsid w:val="55A83C7B"/>
    <w:rsid w:val="55A9491A"/>
    <w:rsid w:val="55B04069"/>
    <w:rsid w:val="55B11D5A"/>
    <w:rsid w:val="55B876D9"/>
    <w:rsid w:val="55C01208"/>
    <w:rsid w:val="55C22936"/>
    <w:rsid w:val="55D43512"/>
    <w:rsid w:val="55D548A5"/>
    <w:rsid w:val="55DF7857"/>
    <w:rsid w:val="55E60351"/>
    <w:rsid w:val="55EC6200"/>
    <w:rsid w:val="55F745E9"/>
    <w:rsid w:val="55F80E43"/>
    <w:rsid w:val="55FB3B3A"/>
    <w:rsid w:val="55FD44E7"/>
    <w:rsid w:val="55FF377E"/>
    <w:rsid w:val="561260EF"/>
    <w:rsid w:val="561345FD"/>
    <w:rsid w:val="561D21E7"/>
    <w:rsid w:val="56272CD9"/>
    <w:rsid w:val="56290A84"/>
    <w:rsid w:val="5634084F"/>
    <w:rsid w:val="56353BB4"/>
    <w:rsid w:val="56392285"/>
    <w:rsid w:val="563B4B38"/>
    <w:rsid w:val="564E2216"/>
    <w:rsid w:val="56543761"/>
    <w:rsid w:val="56550BC7"/>
    <w:rsid w:val="56647BC2"/>
    <w:rsid w:val="5667253E"/>
    <w:rsid w:val="566B2582"/>
    <w:rsid w:val="568E0DDC"/>
    <w:rsid w:val="56942E7E"/>
    <w:rsid w:val="569924B3"/>
    <w:rsid w:val="56A87782"/>
    <w:rsid w:val="56B10DF1"/>
    <w:rsid w:val="56C9450F"/>
    <w:rsid w:val="56CD4D89"/>
    <w:rsid w:val="56D337D7"/>
    <w:rsid w:val="56D66A1C"/>
    <w:rsid w:val="56DF2EAF"/>
    <w:rsid w:val="56E309AF"/>
    <w:rsid w:val="56E44A73"/>
    <w:rsid w:val="56FA720E"/>
    <w:rsid w:val="56FD3E72"/>
    <w:rsid w:val="56FF2D17"/>
    <w:rsid w:val="570530FD"/>
    <w:rsid w:val="571264FB"/>
    <w:rsid w:val="57163588"/>
    <w:rsid w:val="57177D98"/>
    <w:rsid w:val="571E4135"/>
    <w:rsid w:val="572808D0"/>
    <w:rsid w:val="574061ED"/>
    <w:rsid w:val="574725F3"/>
    <w:rsid w:val="57473578"/>
    <w:rsid w:val="57473816"/>
    <w:rsid w:val="574B0FA2"/>
    <w:rsid w:val="574F56A4"/>
    <w:rsid w:val="57574922"/>
    <w:rsid w:val="57621A2B"/>
    <w:rsid w:val="57680874"/>
    <w:rsid w:val="5771359F"/>
    <w:rsid w:val="57826391"/>
    <w:rsid w:val="578F1565"/>
    <w:rsid w:val="579B61CB"/>
    <w:rsid w:val="57B075DD"/>
    <w:rsid w:val="57C1603E"/>
    <w:rsid w:val="57C52698"/>
    <w:rsid w:val="57CA0FB4"/>
    <w:rsid w:val="57E10F48"/>
    <w:rsid w:val="57E8542B"/>
    <w:rsid w:val="57F97027"/>
    <w:rsid w:val="57FC5C7B"/>
    <w:rsid w:val="5803485F"/>
    <w:rsid w:val="581365F2"/>
    <w:rsid w:val="5813721A"/>
    <w:rsid w:val="58337FAB"/>
    <w:rsid w:val="5845385A"/>
    <w:rsid w:val="58462596"/>
    <w:rsid w:val="5865324B"/>
    <w:rsid w:val="587D3F04"/>
    <w:rsid w:val="5891458B"/>
    <w:rsid w:val="589C7690"/>
    <w:rsid w:val="58AD54F0"/>
    <w:rsid w:val="58BB6E8C"/>
    <w:rsid w:val="58D454B0"/>
    <w:rsid w:val="58D668C2"/>
    <w:rsid w:val="58D835B2"/>
    <w:rsid w:val="58DC0F6B"/>
    <w:rsid w:val="58E2448A"/>
    <w:rsid w:val="58E376A7"/>
    <w:rsid w:val="58E92A05"/>
    <w:rsid w:val="58E954EA"/>
    <w:rsid w:val="590F0F42"/>
    <w:rsid w:val="59252967"/>
    <w:rsid w:val="59270956"/>
    <w:rsid w:val="592A1979"/>
    <w:rsid w:val="59347814"/>
    <w:rsid w:val="59365DA3"/>
    <w:rsid w:val="59557982"/>
    <w:rsid w:val="59563A70"/>
    <w:rsid w:val="5968182C"/>
    <w:rsid w:val="5984376B"/>
    <w:rsid w:val="598636D4"/>
    <w:rsid w:val="59AE5929"/>
    <w:rsid w:val="59C6026E"/>
    <w:rsid w:val="59C75562"/>
    <w:rsid w:val="59CE3CCF"/>
    <w:rsid w:val="59D16F50"/>
    <w:rsid w:val="59D34A8A"/>
    <w:rsid w:val="59DD68FB"/>
    <w:rsid w:val="59F01BBF"/>
    <w:rsid w:val="5A02291A"/>
    <w:rsid w:val="5A09652C"/>
    <w:rsid w:val="5A0D2E76"/>
    <w:rsid w:val="5A16427F"/>
    <w:rsid w:val="5A2F6F48"/>
    <w:rsid w:val="5A350D10"/>
    <w:rsid w:val="5A426CF3"/>
    <w:rsid w:val="5A446109"/>
    <w:rsid w:val="5A5F7BB1"/>
    <w:rsid w:val="5A865C25"/>
    <w:rsid w:val="5A962ADE"/>
    <w:rsid w:val="5A9D15AA"/>
    <w:rsid w:val="5AAB5E9B"/>
    <w:rsid w:val="5AAC7831"/>
    <w:rsid w:val="5AAE6F7A"/>
    <w:rsid w:val="5AC847E6"/>
    <w:rsid w:val="5AD200D6"/>
    <w:rsid w:val="5AEF341A"/>
    <w:rsid w:val="5AF46699"/>
    <w:rsid w:val="5B075F88"/>
    <w:rsid w:val="5B185CF3"/>
    <w:rsid w:val="5B1E1848"/>
    <w:rsid w:val="5B247C62"/>
    <w:rsid w:val="5B331FC6"/>
    <w:rsid w:val="5B364C1F"/>
    <w:rsid w:val="5B3A2569"/>
    <w:rsid w:val="5B3C7EE4"/>
    <w:rsid w:val="5B4E4379"/>
    <w:rsid w:val="5B5462A7"/>
    <w:rsid w:val="5B5620CE"/>
    <w:rsid w:val="5B5B158B"/>
    <w:rsid w:val="5B6F6D6B"/>
    <w:rsid w:val="5B733566"/>
    <w:rsid w:val="5B7848B2"/>
    <w:rsid w:val="5B9B1023"/>
    <w:rsid w:val="5BA20229"/>
    <w:rsid w:val="5BB746D3"/>
    <w:rsid w:val="5BBA7AFF"/>
    <w:rsid w:val="5BCB1E70"/>
    <w:rsid w:val="5BD71B78"/>
    <w:rsid w:val="5BDB6527"/>
    <w:rsid w:val="5BDC56BB"/>
    <w:rsid w:val="5BE138AD"/>
    <w:rsid w:val="5BE51B06"/>
    <w:rsid w:val="5BE76065"/>
    <w:rsid w:val="5BF22450"/>
    <w:rsid w:val="5C070941"/>
    <w:rsid w:val="5C1136EF"/>
    <w:rsid w:val="5C11768A"/>
    <w:rsid w:val="5C167371"/>
    <w:rsid w:val="5C185161"/>
    <w:rsid w:val="5C1B5D03"/>
    <w:rsid w:val="5C211B4B"/>
    <w:rsid w:val="5C21699B"/>
    <w:rsid w:val="5C262C20"/>
    <w:rsid w:val="5C273D6F"/>
    <w:rsid w:val="5C3378C5"/>
    <w:rsid w:val="5C3B099F"/>
    <w:rsid w:val="5C44155C"/>
    <w:rsid w:val="5C4651E4"/>
    <w:rsid w:val="5C486245"/>
    <w:rsid w:val="5C4E00FF"/>
    <w:rsid w:val="5C5363FA"/>
    <w:rsid w:val="5C5935AE"/>
    <w:rsid w:val="5C62201B"/>
    <w:rsid w:val="5C6379BD"/>
    <w:rsid w:val="5C640742"/>
    <w:rsid w:val="5C7D37EA"/>
    <w:rsid w:val="5C9D418D"/>
    <w:rsid w:val="5CAC3B74"/>
    <w:rsid w:val="5CB06D74"/>
    <w:rsid w:val="5CB07F1F"/>
    <w:rsid w:val="5CBB7EDC"/>
    <w:rsid w:val="5CBE55E3"/>
    <w:rsid w:val="5CC935C8"/>
    <w:rsid w:val="5CCF449B"/>
    <w:rsid w:val="5CD25D20"/>
    <w:rsid w:val="5CD416AD"/>
    <w:rsid w:val="5CD7432D"/>
    <w:rsid w:val="5CD923F0"/>
    <w:rsid w:val="5CDB6C27"/>
    <w:rsid w:val="5CDB6CCA"/>
    <w:rsid w:val="5CEB4DBB"/>
    <w:rsid w:val="5CF06319"/>
    <w:rsid w:val="5CF92C2C"/>
    <w:rsid w:val="5D002245"/>
    <w:rsid w:val="5D0759C1"/>
    <w:rsid w:val="5D1F0543"/>
    <w:rsid w:val="5D1F6DC3"/>
    <w:rsid w:val="5D231DCF"/>
    <w:rsid w:val="5D2A2D52"/>
    <w:rsid w:val="5D32633D"/>
    <w:rsid w:val="5D3E67EE"/>
    <w:rsid w:val="5D435C10"/>
    <w:rsid w:val="5D4D17F8"/>
    <w:rsid w:val="5D4E087E"/>
    <w:rsid w:val="5D4F00DF"/>
    <w:rsid w:val="5D4F1D9A"/>
    <w:rsid w:val="5D525F3A"/>
    <w:rsid w:val="5D58142D"/>
    <w:rsid w:val="5D5C6855"/>
    <w:rsid w:val="5D770F50"/>
    <w:rsid w:val="5D7C0D94"/>
    <w:rsid w:val="5D7F42DB"/>
    <w:rsid w:val="5D9A6AED"/>
    <w:rsid w:val="5DA41875"/>
    <w:rsid w:val="5DA51804"/>
    <w:rsid w:val="5DB516E7"/>
    <w:rsid w:val="5DB82585"/>
    <w:rsid w:val="5DBE47FC"/>
    <w:rsid w:val="5DC0298C"/>
    <w:rsid w:val="5DC4355D"/>
    <w:rsid w:val="5DC96173"/>
    <w:rsid w:val="5DCB1783"/>
    <w:rsid w:val="5DD41D0C"/>
    <w:rsid w:val="5DD97E57"/>
    <w:rsid w:val="5DEE188F"/>
    <w:rsid w:val="5DF3009A"/>
    <w:rsid w:val="5DF523D1"/>
    <w:rsid w:val="5DF860CD"/>
    <w:rsid w:val="5DFE4D33"/>
    <w:rsid w:val="5E022F60"/>
    <w:rsid w:val="5E053C64"/>
    <w:rsid w:val="5E127C45"/>
    <w:rsid w:val="5E153B41"/>
    <w:rsid w:val="5E184257"/>
    <w:rsid w:val="5E2179A0"/>
    <w:rsid w:val="5E2B05C7"/>
    <w:rsid w:val="5E3421AC"/>
    <w:rsid w:val="5E3530A0"/>
    <w:rsid w:val="5E3B6A78"/>
    <w:rsid w:val="5E5376A9"/>
    <w:rsid w:val="5E5510EF"/>
    <w:rsid w:val="5E584543"/>
    <w:rsid w:val="5E68463B"/>
    <w:rsid w:val="5E6C0AB0"/>
    <w:rsid w:val="5E712925"/>
    <w:rsid w:val="5E72232C"/>
    <w:rsid w:val="5E791AD0"/>
    <w:rsid w:val="5E7A6DB2"/>
    <w:rsid w:val="5E7F4752"/>
    <w:rsid w:val="5E8E1819"/>
    <w:rsid w:val="5E96280C"/>
    <w:rsid w:val="5EAB5EE7"/>
    <w:rsid w:val="5EB15947"/>
    <w:rsid w:val="5EB90555"/>
    <w:rsid w:val="5EBD598B"/>
    <w:rsid w:val="5EDE2EDA"/>
    <w:rsid w:val="5EEC507A"/>
    <w:rsid w:val="5EF746FA"/>
    <w:rsid w:val="5F036324"/>
    <w:rsid w:val="5F1758E4"/>
    <w:rsid w:val="5F1B7821"/>
    <w:rsid w:val="5F1F70A2"/>
    <w:rsid w:val="5F214791"/>
    <w:rsid w:val="5F22492A"/>
    <w:rsid w:val="5F2A3A6D"/>
    <w:rsid w:val="5F2A4E23"/>
    <w:rsid w:val="5F3502F9"/>
    <w:rsid w:val="5F367EA8"/>
    <w:rsid w:val="5F4D3E45"/>
    <w:rsid w:val="5F5A42F5"/>
    <w:rsid w:val="5F6B4B64"/>
    <w:rsid w:val="5F8274F3"/>
    <w:rsid w:val="5F860A83"/>
    <w:rsid w:val="5F8B57E7"/>
    <w:rsid w:val="5F94002B"/>
    <w:rsid w:val="5F96639D"/>
    <w:rsid w:val="5F994D98"/>
    <w:rsid w:val="5FB1002E"/>
    <w:rsid w:val="5FC25296"/>
    <w:rsid w:val="5FC413CB"/>
    <w:rsid w:val="5FC85F1D"/>
    <w:rsid w:val="5FCC5484"/>
    <w:rsid w:val="5FDB0DF9"/>
    <w:rsid w:val="5FF0001E"/>
    <w:rsid w:val="5FF6671F"/>
    <w:rsid w:val="5FF765A7"/>
    <w:rsid w:val="6009541E"/>
    <w:rsid w:val="600E65CA"/>
    <w:rsid w:val="6011788E"/>
    <w:rsid w:val="6018460D"/>
    <w:rsid w:val="601D1F5D"/>
    <w:rsid w:val="60271133"/>
    <w:rsid w:val="60385D58"/>
    <w:rsid w:val="603D705B"/>
    <w:rsid w:val="604A1E88"/>
    <w:rsid w:val="6056356C"/>
    <w:rsid w:val="605739F5"/>
    <w:rsid w:val="605A3E71"/>
    <w:rsid w:val="60673A3A"/>
    <w:rsid w:val="606C3347"/>
    <w:rsid w:val="6071303C"/>
    <w:rsid w:val="60740AE5"/>
    <w:rsid w:val="607545CD"/>
    <w:rsid w:val="608237FE"/>
    <w:rsid w:val="60867E4C"/>
    <w:rsid w:val="609B19C1"/>
    <w:rsid w:val="609C40DE"/>
    <w:rsid w:val="60B362E2"/>
    <w:rsid w:val="60EE79F7"/>
    <w:rsid w:val="60FA1772"/>
    <w:rsid w:val="61013547"/>
    <w:rsid w:val="610B0D54"/>
    <w:rsid w:val="610C00B4"/>
    <w:rsid w:val="612E31EE"/>
    <w:rsid w:val="61325D2B"/>
    <w:rsid w:val="613971C4"/>
    <w:rsid w:val="615B40E0"/>
    <w:rsid w:val="615F74D4"/>
    <w:rsid w:val="616227FF"/>
    <w:rsid w:val="61680723"/>
    <w:rsid w:val="61694099"/>
    <w:rsid w:val="61701D1C"/>
    <w:rsid w:val="618F6EBC"/>
    <w:rsid w:val="61911969"/>
    <w:rsid w:val="6195656D"/>
    <w:rsid w:val="619D0998"/>
    <w:rsid w:val="61A26513"/>
    <w:rsid w:val="61A27A7A"/>
    <w:rsid w:val="61A72022"/>
    <w:rsid w:val="61AB4533"/>
    <w:rsid w:val="61AD7D97"/>
    <w:rsid w:val="61B33684"/>
    <w:rsid w:val="61B956C9"/>
    <w:rsid w:val="61CC5696"/>
    <w:rsid w:val="61D704DE"/>
    <w:rsid w:val="61E350DB"/>
    <w:rsid w:val="61ED6DE9"/>
    <w:rsid w:val="61FA1978"/>
    <w:rsid w:val="62005AD3"/>
    <w:rsid w:val="620C459A"/>
    <w:rsid w:val="62104C87"/>
    <w:rsid w:val="62127B18"/>
    <w:rsid w:val="621C1601"/>
    <w:rsid w:val="622573F1"/>
    <w:rsid w:val="6227114A"/>
    <w:rsid w:val="623327C3"/>
    <w:rsid w:val="62386949"/>
    <w:rsid w:val="623915E8"/>
    <w:rsid w:val="62535AAB"/>
    <w:rsid w:val="62560D47"/>
    <w:rsid w:val="62705976"/>
    <w:rsid w:val="62735C60"/>
    <w:rsid w:val="62736900"/>
    <w:rsid w:val="62736D62"/>
    <w:rsid w:val="627B2A6C"/>
    <w:rsid w:val="627D07A5"/>
    <w:rsid w:val="628D57F4"/>
    <w:rsid w:val="62A530D2"/>
    <w:rsid w:val="62A87C39"/>
    <w:rsid w:val="62B20295"/>
    <w:rsid w:val="62BA2AD2"/>
    <w:rsid w:val="62CB633C"/>
    <w:rsid w:val="62E0628A"/>
    <w:rsid w:val="62FE52E7"/>
    <w:rsid w:val="6306285F"/>
    <w:rsid w:val="631B505E"/>
    <w:rsid w:val="631D0559"/>
    <w:rsid w:val="631E02D5"/>
    <w:rsid w:val="63355249"/>
    <w:rsid w:val="63377C5F"/>
    <w:rsid w:val="634328EF"/>
    <w:rsid w:val="634F716B"/>
    <w:rsid w:val="635420B5"/>
    <w:rsid w:val="63567A0E"/>
    <w:rsid w:val="63582DE4"/>
    <w:rsid w:val="635868E0"/>
    <w:rsid w:val="6364403D"/>
    <w:rsid w:val="636B68E6"/>
    <w:rsid w:val="637D59A3"/>
    <w:rsid w:val="637D5ABC"/>
    <w:rsid w:val="637E1C3C"/>
    <w:rsid w:val="63897BC1"/>
    <w:rsid w:val="638B7A8F"/>
    <w:rsid w:val="638F0CF2"/>
    <w:rsid w:val="63931DC2"/>
    <w:rsid w:val="639574E7"/>
    <w:rsid w:val="63974DC6"/>
    <w:rsid w:val="63A13F3A"/>
    <w:rsid w:val="63BD0553"/>
    <w:rsid w:val="63BE0191"/>
    <w:rsid w:val="63BF1111"/>
    <w:rsid w:val="63C61D0C"/>
    <w:rsid w:val="63D17C0F"/>
    <w:rsid w:val="63D4086E"/>
    <w:rsid w:val="63E5177C"/>
    <w:rsid w:val="63E8371C"/>
    <w:rsid w:val="63ED7C6F"/>
    <w:rsid w:val="63F646AA"/>
    <w:rsid w:val="63FB255B"/>
    <w:rsid w:val="640C1B09"/>
    <w:rsid w:val="640C3306"/>
    <w:rsid w:val="64135DB0"/>
    <w:rsid w:val="641E6EC8"/>
    <w:rsid w:val="64201799"/>
    <w:rsid w:val="64267270"/>
    <w:rsid w:val="642E0742"/>
    <w:rsid w:val="643B2713"/>
    <w:rsid w:val="643E3F8A"/>
    <w:rsid w:val="643F5E94"/>
    <w:rsid w:val="64412342"/>
    <w:rsid w:val="644926AF"/>
    <w:rsid w:val="64592D5B"/>
    <w:rsid w:val="645D7C13"/>
    <w:rsid w:val="64607B2F"/>
    <w:rsid w:val="64865E28"/>
    <w:rsid w:val="648C03A0"/>
    <w:rsid w:val="649123CB"/>
    <w:rsid w:val="64924DBD"/>
    <w:rsid w:val="649C5F9E"/>
    <w:rsid w:val="64A13FAF"/>
    <w:rsid w:val="64A758D9"/>
    <w:rsid w:val="64B36C40"/>
    <w:rsid w:val="64B46BA9"/>
    <w:rsid w:val="64BB16AE"/>
    <w:rsid w:val="64C2635F"/>
    <w:rsid w:val="64CD6A76"/>
    <w:rsid w:val="64D26C65"/>
    <w:rsid w:val="64D83AA9"/>
    <w:rsid w:val="64E244BE"/>
    <w:rsid w:val="64EE33CC"/>
    <w:rsid w:val="6520072E"/>
    <w:rsid w:val="652238A6"/>
    <w:rsid w:val="652440A7"/>
    <w:rsid w:val="652979C6"/>
    <w:rsid w:val="653D0F24"/>
    <w:rsid w:val="65631F06"/>
    <w:rsid w:val="65667E3A"/>
    <w:rsid w:val="657723EF"/>
    <w:rsid w:val="65871E6D"/>
    <w:rsid w:val="658F5981"/>
    <w:rsid w:val="65902756"/>
    <w:rsid w:val="6593366A"/>
    <w:rsid w:val="65A53960"/>
    <w:rsid w:val="65AB1428"/>
    <w:rsid w:val="65BD49E2"/>
    <w:rsid w:val="65D54964"/>
    <w:rsid w:val="65D75E00"/>
    <w:rsid w:val="65D92E2D"/>
    <w:rsid w:val="65DA6746"/>
    <w:rsid w:val="65F27DA9"/>
    <w:rsid w:val="65F81CF2"/>
    <w:rsid w:val="65FA19A9"/>
    <w:rsid w:val="65FA4D70"/>
    <w:rsid w:val="65FF5F13"/>
    <w:rsid w:val="66181B08"/>
    <w:rsid w:val="661A740E"/>
    <w:rsid w:val="66271A94"/>
    <w:rsid w:val="662F2388"/>
    <w:rsid w:val="66302FB5"/>
    <w:rsid w:val="663344B2"/>
    <w:rsid w:val="663E7A40"/>
    <w:rsid w:val="664D25E0"/>
    <w:rsid w:val="66640263"/>
    <w:rsid w:val="666D4DFE"/>
    <w:rsid w:val="666F6B47"/>
    <w:rsid w:val="667174A8"/>
    <w:rsid w:val="66863529"/>
    <w:rsid w:val="669F17E2"/>
    <w:rsid w:val="66A7524A"/>
    <w:rsid w:val="66B613F5"/>
    <w:rsid w:val="66B769BD"/>
    <w:rsid w:val="66C42537"/>
    <w:rsid w:val="66CD1BD7"/>
    <w:rsid w:val="66DB77F0"/>
    <w:rsid w:val="66DE15E8"/>
    <w:rsid w:val="66E562D3"/>
    <w:rsid w:val="66F00D2B"/>
    <w:rsid w:val="66F815C6"/>
    <w:rsid w:val="66FC66B0"/>
    <w:rsid w:val="66FF6F99"/>
    <w:rsid w:val="66FF7CD7"/>
    <w:rsid w:val="67342DCD"/>
    <w:rsid w:val="673E656B"/>
    <w:rsid w:val="674B712A"/>
    <w:rsid w:val="67524A5B"/>
    <w:rsid w:val="67614A30"/>
    <w:rsid w:val="67670883"/>
    <w:rsid w:val="676746C2"/>
    <w:rsid w:val="676854D6"/>
    <w:rsid w:val="676C146A"/>
    <w:rsid w:val="677A73E9"/>
    <w:rsid w:val="67827135"/>
    <w:rsid w:val="6799334B"/>
    <w:rsid w:val="679B785B"/>
    <w:rsid w:val="67A5679E"/>
    <w:rsid w:val="67AE191D"/>
    <w:rsid w:val="67AF531C"/>
    <w:rsid w:val="67B35871"/>
    <w:rsid w:val="67CF6DDB"/>
    <w:rsid w:val="67E167C0"/>
    <w:rsid w:val="67EA09A6"/>
    <w:rsid w:val="67F64D57"/>
    <w:rsid w:val="67FC7F9F"/>
    <w:rsid w:val="68033019"/>
    <w:rsid w:val="680C7FC8"/>
    <w:rsid w:val="681362C8"/>
    <w:rsid w:val="681A59C3"/>
    <w:rsid w:val="68331946"/>
    <w:rsid w:val="683B5D14"/>
    <w:rsid w:val="684D3BFA"/>
    <w:rsid w:val="685E272A"/>
    <w:rsid w:val="68612979"/>
    <w:rsid w:val="68655B14"/>
    <w:rsid w:val="6866717D"/>
    <w:rsid w:val="68703AFC"/>
    <w:rsid w:val="68712A9F"/>
    <w:rsid w:val="68771498"/>
    <w:rsid w:val="687D7755"/>
    <w:rsid w:val="688233FC"/>
    <w:rsid w:val="688D7263"/>
    <w:rsid w:val="68940936"/>
    <w:rsid w:val="68966F17"/>
    <w:rsid w:val="68AC1CA1"/>
    <w:rsid w:val="68B014D0"/>
    <w:rsid w:val="68BD2973"/>
    <w:rsid w:val="68C33A9E"/>
    <w:rsid w:val="68C71E99"/>
    <w:rsid w:val="68C7385D"/>
    <w:rsid w:val="68CF2822"/>
    <w:rsid w:val="68D236AF"/>
    <w:rsid w:val="68E1166E"/>
    <w:rsid w:val="68E51905"/>
    <w:rsid w:val="68E80D91"/>
    <w:rsid w:val="68F00DA3"/>
    <w:rsid w:val="69003493"/>
    <w:rsid w:val="69045D05"/>
    <w:rsid w:val="690942AD"/>
    <w:rsid w:val="691E0843"/>
    <w:rsid w:val="692B1BD6"/>
    <w:rsid w:val="69305356"/>
    <w:rsid w:val="6937470A"/>
    <w:rsid w:val="693E6999"/>
    <w:rsid w:val="6941314D"/>
    <w:rsid w:val="695119E1"/>
    <w:rsid w:val="695D3341"/>
    <w:rsid w:val="6979419A"/>
    <w:rsid w:val="697B3D70"/>
    <w:rsid w:val="697E59E5"/>
    <w:rsid w:val="69811531"/>
    <w:rsid w:val="69921428"/>
    <w:rsid w:val="699B18D8"/>
    <w:rsid w:val="699C2C7F"/>
    <w:rsid w:val="699E3D0E"/>
    <w:rsid w:val="69B06B51"/>
    <w:rsid w:val="69B8720A"/>
    <w:rsid w:val="69BD12AC"/>
    <w:rsid w:val="69BE56F9"/>
    <w:rsid w:val="69C22954"/>
    <w:rsid w:val="69C446CE"/>
    <w:rsid w:val="69C67D43"/>
    <w:rsid w:val="69C95803"/>
    <w:rsid w:val="69D10B54"/>
    <w:rsid w:val="69D178C1"/>
    <w:rsid w:val="69D21B69"/>
    <w:rsid w:val="69D22805"/>
    <w:rsid w:val="69DE4DA2"/>
    <w:rsid w:val="69DF64E0"/>
    <w:rsid w:val="69E54B25"/>
    <w:rsid w:val="69EC414B"/>
    <w:rsid w:val="69F14B38"/>
    <w:rsid w:val="6A0431D0"/>
    <w:rsid w:val="6A1A36CC"/>
    <w:rsid w:val="6A1B6E1B"/>
    <w:rsid w:val="6A220C04"/>
    <w:rsid w:val="6A243707"/>
    <w:rsid w:val="6A354B2D"/>
    <w:rsid w:val="6A3A3A24"/>
    <w:rsid w:val="6A3F1ED4"/>
    <w:rsid w:val="6A414883"/>
    <w:rsid w:val="6A481442"/>
    <w:rsid w:val="6A554BB8"/>
    <w:rsid w:val="6A5C7EE6"/>
    <w:rsid w:val="6A650743"/>
    <w:rsid w:val="6A6B2A98"/>
    <w:rsid w:val="6A7447CE"/>
    <w:rsid w:val="6A790A14"/>
    <w:rsid w:val="6A864C22"/>
    <w:rsid w:val="6A8E3492"/>
    <w:rsid w:val="6A987D10"/>
    <w:rsid w:val="6A9B7313"/>
    <w:rsid w:val="6A9F0F1F"/>
    <w:rsid w:val="6AA65A8A"/>
    <w:rsid w:val="6AA96D5F"/>
    <w:rsid w:val="6AAF2999"/>
    <w:rsid w:val="6AB458FC"/>
    <w:rsid w:val="6AC40771"/>
    <w:rsid w:val="6AC407A8"/>
    <w:rsid w:val="6ACA0C00"/>
    <w:rsid w:val="6ACC7FF0"/>
    <w:rsid w:val="6AE11FBD"/>
    <w:rsid w:val="6AEB1AFF"/>
    <w:rsid w:val="6AF24231"/>
    <w:rsid w:val="6B0C3903"/>
    <w:rsid w:val="6B15632B"/>
    <w:rsid w:val="6B194E7C"/>
    <w:rsid w:val="6B1C5E2D"/>
    <w:rsid w:val="6B235BB3"/>
    <w:rsid w:val="6B411C6A"/>
    <w:rsid w:val="6B466F1F"/>
    <w:rsid w:val="6B48357D"/>
    <w:rsid w:val="6B4A22B7"/>
    <w:rsid w:val="6B58093F"/>
    <w:rsid w:val="6B5921DC"/>
    <w:rsid w:val="6B614DEC"/>
    <w:rsid w:val="6B6D0386"/>
    <w:rsid w:val="6B6F386B"/>
    <w:rsid w:val="6B7A5CC3"/>
    <w:rsid w:val="6B7E4CA7"/>
    <w:rsid w:val="6B84067F"/>
    <w:rsid w:val="6B89067B"/>
    <w:rsid w:val="6B8E7127"/>
    <w:rsid w:val="6B8F0BFF"/>
    <w:rsid w:val="6BA40317"/>
    <w:rsid w:val="6BA514F4"/>
    <w:rsid w:val="6BBA44A9"/>
    <w:rsid w:val="6BBA529F"/>
    <w:rsid w:val="6BCB2FB4"/>
    <w:rsid w:val="6BDB1A0C"/>
    <w:rsid w:val="6BDE2E35"/>
    <w:rsid w:val="6BE05077"/>
    <w:rsid w:val="6BE16C8E"/>
    <w:rsid w:val="6BF16453"/>
    <w:rsid w:val="6C0B0971"/>
    <w:rsid w:val="6C0E0306"/>
    <w:rsid w:val="6C100846"/>
    <w:rsid w:val="6C107B78"/>
    <w:rsid w:val="6C172B69"/>
    <w:rsid w:val="6C1A686E"/>
    <w:rsid w:val="6C1C255E"/>
    <w:rsid w:val="6C216803"/>
    <w:rsid w:val="6C2234A5"/>
    <w:rsid w:val="6C24384C"/>
    <w:rsid w:val="6C3138AD"/>
    <w:rsid w:val="6C341F35"/>
    <w:rsid w:val="6C386124"/>
    <w:rsid w:val="6C4B03E0"/>
    <w:rsid w:val="6C514711"/>
    <w:rsid w:val="6C631E91"/>
    <w:rsid w:val="6C662AC9"/>
    <w:rsid w:val="6C665552"/>
    <w:rsid w:val="6C693FA0"/>
    <w:rsid w:val="6C6A75DA"/>
    <w:rsid w:val="6C6B7B10"/>
    <w:rsid w:val="6C6E4668"/>
    <w:rsid w:val="6C70431D"/>
    <w:rsid w:val="6C7515CA"/>
    <w:rsid w:val="6C767C12"/>
    <w:rsid w:val="6C831E90"/>
    <w:rsid w:val="6C8A2C60"/>
    <w:rsid w:val="6C981233"/>
    <w:rsid w:val="6C9E0464"/>
    <w:rsid w:val="6C9F3E1B"/>
    <w:rsid w:val="6C9F61A6"/>
    <w:rsid w:val="6CA50C27"/>
    <w:rsid w:val="6CAD6CBD"/>
    <w:rsid w:val="6CBA66BF"/>
    <w:rsid w:val="6CE11974"/>
    <w:rsid w:val="6CE6331A"/>
    <w:rsid w:val="6CEB7BC5"/>
    <w:rsid w:val="6CEF7542"/>
    <w:rsid w:val="6CF5531A"/>
    <w:rsid w:val="6D01314C"/>
    <w:rsid w:val="6D0367B9"/>
    <w:rsid w:val="6D26137B"/>
    <w:rsid w:val="6D27479D"/>
    <w:rsid w:val="6D28702B"/>
    <w:rsid w:val="6D2975F9"/>
    <w:rsid w:val="6D2B3DF5"/>
    <w:rsid w:val="6D4A61F6"/>
    <w:rsid w:val="6D535020"/>
    <w:rsid w:val="6D5C5CE8"/>
    <w:rsid w:val="6D5E49B9"/>
    <w:rsid w:val="6D6861C9"/>
    <w:rsid w:val="6D6B7941"/>
    <w:rsid w:val="6D7B5506"/>
    <w:rsid w:val="6D8C5D3C"/>
    <w:rsid w:val="6DA312CF"/>
    <w:rsid w:val="6DA3658D"/>
    <w:rsid w:val="6DA92CC8"/>
    <w:rsid w:val="6DB05B81"/>
    <w:rsid w:val="6DB651E4"/>
    <w:rsid w:val="6DC003F4"/>
    <w:rsid w:val="6DC078DF"/>
    <w:rsid w:val="6DD21B41"/>
    <w:rsid w:val="6DEC1F6D"/>
    <w:rsid w:val="6DED35E3"/>
    <w:rsid w:val="6DFE064D"/>
    <w:rsid w:val="6E0304A4"/>
    <w:rsid w:val="6E0967A6"/>
    <w:rsid w:val="6E1B0C68"/>
    <w:rsid w:val="6E1E6677"/>
    <w:rsid w:val="6E1F0F19"/>
    <w:rsid w:val="6E242CB7"/>
    <w:rsid w:val="6E301F0A"/>
    <w:rsid w:val="6E366160"/>
    <w:rsid w:val="6E4162EB"/>
    <w:rsid w:val="6E4D3D2E"/>
    <w:rsid w:val="6E5036C5"/>
    <w:rsid w:val="6E51407E"/>
    <w:rsid w:val="6E5171D4"/>
    <w:rsid w:val="6E5574FB"/>
    <w:rsid w:val="6E66405B"/>
    <w:rsid w:val="6E684532"/>
    <w:rsid w:val="6E7B730D"/>
    <w:rsid w:val="6E8575F0"/>
    <w:rsid w:val="6E861A35"/>
    <w:rsid w:val="6E8B1337"/>
    <w:rsid w:val="6E976C16"/>
    <w:rsid w:val="6E9A5641"/>
    <w:rsid w:val="6E9F4C71"/>
    <w:rsid w:val="6EAC070D"/>
    <w:rsid w:val="6EB56419"/>
    <w:rsid w:val="6EB60853"/>
    <w:rsid w:val="6EC3208A"/>
    <w:rsid w:val="6EC643D4"/>
    <w:rsid w:val="6ED10CD1"/>
    <w:rsid w:val="6ED25AB3"/>
    <w:rsid w:val="6EDF55D3"/>
    <w:rsid w:val="6EEB1823"/>
    <w:rsid w:val="6EEB31CB"/>
    <w:rsid w:val="6EF43ED5"/>
    <w:rsid w:val="6F0874BA"/>
    <w:rsid w:val="6F0B2EEB"/>
    <w:rsid w:val="6F0E18D1"/>
    <w:rsid w:val="6F1034D6"/>
    <w:rsid w:val="6F154ADB"/>
    <w:rsid w:val="6F356223"/>
    <w:rsid w:val="6F3D2E12"/>
    <w:rsid w:val="6F4D34DA"/>
    <w:rsid w:val="6F5C676B"/>
    <w:rsid w:val="6F6E2801"/>
    <w:rsid w:val="6F8B7E92"/>
    <w:rsid w:val="6F965496"/>
    <w:rsid w:val="6F9D33CB"/>
    <w:rsid w:val="6FB27871"/>
    <w:rsid w:val="6FB45DC6"/>
    <w:rsid w:val="6FCC16B8"/>
    <w:rsid w:val="6FDF2486"/>
    <w:rsid w:val="6FE1669B"/>
    <w:rsid w:val="7000094F"/>
    <w:rsid w:val="700617CA"/>
    <w:rsid w:val="7015255B"/>
    <w:rsid w:val="7017727E"/>
    <w:rsid w:val="701D1201"/>
    <w:rsid w:val="702563AE"/>
    <w:rsid w:val="702614AD"/>
    <w:rsid w:val="703A3723"/>
    <w:rsid w:val="70484649"/>
    <w:rsid w:val="70487BC8"/>
    <w:rsid w:val="70541683"/>
    <w:rsid w:val="70564715"/>
    <w:rsid w:val="705F1D91"/>
    <w:rsid w:val="70610ACF"/>
    <w:rsid w:val="706B7DA3"/>
    <w:rsid w:val="707417D1"/>
    <w:rsid w:val="707B3FA6"/>
    <w:rsid w:val="70805834"/>
    <w:rsid w:val="70832673"/>
    <w:rsid w:val="7087490B"/>
    <w:rsid w:val="708A2983"/>
    <w:rsid w:val="708C53DE"/>
    <w:rsid w:val="709E3D30"/>
    <w:rsid w:val="70A90737"/>
    <w:rsid w:val="70C21880"/>
    <w:rsid w:val="70C94C3D"/>
    <w:rsid w:val="70E03B71"/>
    <w:rsid w:val="70E926F2"/>
    <w:rsid w:val="70EB5D75"/>
    <w:rsid w:val="70F470C5"/>
    <w:rsid w:val="70FF1FBC"/>
    <w:rsid w:val="71170D5E"/>
    <w:rsid w:val="711A00EB"/>
    <w:rsid w:val="712E176C"/>
    <w:rsid w:val="712F3D7B"/>
    <w:rsid w:val="712F7DA3"/>
    <w:rsid w:val="71331A61"/>
    <w:rsid w:val="713A4F81"/>
    <w:rsid w:val="713B26E8"/>
    <w:rsid w:val="71425322"/>
    <w:rsid w:val="7153218D"/>
    <w:rsid w:val="715A1C73"/>
    <w:rsid w:val="715C2839"/>
    <w:rsid w:val="71731E22"/>
    <w:rsid w:val="71810E75"/>
    <w:rsid w:val="7186502F"/>
    <w:rsid w:val="718A037C"/>
    <w:rsid w:val="718F0EBC"/>
    <w:rsid w:val="71B13268"/>
    <w:rsid w:val="71B26E6D"/>
    <w:rsid w:val="71B27EDD"/>
    <w:rsid w:val="71B649DE"/>
    <w:rsid w:val="71B77D10"/>
    <w:rsid w:val="71B86636"/>
    <w:rsid w:val="71B97261"/>
    <w:rsid w:val="71BC6432"/>
    <w:rsid w:val="71C26633"/>
    <w:rsid w:val="71C7560A"/>
    <w:rsid w:val="71D32095"/>
    <w:rsid w:val="71E710BF"/>
    <w:rsid w:val="71E91A64"/>
    <w:rsid w:val="71EF0AE8"/>
    <w:rsid w:val="72010EA5"/>
    <w:rsid w:val="720726B4"/>
    <w:rsid w:val="72094604"/>
    <w:rsid w:val="721172AF"/>
    <w:rsid w:val="721E6A5C"/>
    <w:rsid w:val="72253C9E"/>
    <w:rsid w:val="723B34E0"/>
    <w:rsid w:val="724C208C"/>
    <w:rsid w:val="724D6359"/>
    <w:rsid w:val="72576267"/>
    <w:rsid w:val="725817EF"/>
    <w:rsid w:val="725E5EC1"/>
    <w:rsid w:val="7274712C"/>
    <w:rsid w:val="72774522"/>
    <w:rsid w:val="727F14A4"/>
    <w:rsid w:val="72855763"/>
    <w:rsid w:val="728E7036"/>
    <w:rsid w:val="72914620"/>
    <w:rsid w:val="72990CD8"/>
    <w:rsid w:val="729F2378"/>
    <w:rsid w:val="72B50E8B"/>
    <w:rsid w:val="72B5604D"/>
    <w:rsid w:val="72B81195"/>
    <w:rsid w:val="72BA0503"/>
    <w:rsid w:val="72C018FB"/>
    <w:rsid w:val="72C72B38"/>
    <w:rsid w:val="72DC3A32"/>
    <w:rsid w:val="72E6532F"/>
    <w:rsid w:val="72E95D6F"/>
    <w:rsid w:val="72EF203A"/>
    <w:rsid w:val="72F72F27"/>
    <w:rsid w:val="72F76D9B"/>
    <w:rsid w:val="73063F1D"/>
    <w:rsid w:val="73084771"/>
    <w:rsid w:val="731B5A71"/>
    <w:rsid w:val="732219AE"/>
    <w:rsid w:val="73244B1E"/>
    <w:rsid w:val="73274718"/>
    <w:rsid w:val="73336685"/>
    <w:rsid w:val="73356BF9"/>
    <w:rsid w:val="73457C25"/>
    <w:rsid w:val="73491D0B"/>
    <w:rsid w:val="734F296D"/>
    <w:rsid w:val="73600C7C"/>
    <w:rsid w:val="73627111"/>
    <w:rsid w:val="73682EF1"/>
    <w:rsid w:val="73782178"/>
    <w:rsid w:val="737E3B79"/>
    <w:rsid w:val="73904A21"/>
    <w:rsid w:val="73954582"/>
    <w:rsid w:val="73A10DE6"/>
    <w:rsid w:val="73A25D60"/>
    <w:rsid w:val="73AE54F8"/>
    <w:rsid w:val="73BC2C9A"/>
    <w:rsid w:val="73BD7593"/>
    <w:rsid w:val="73BF0F96"/>
    <w:rsid w:val="73C12721"/>
    <w:rsid w:val="73C12EA5"/>
    <w:rsid w:val="73C12EB3"/>
    <w:rsid w:val="73C2038C"/>
    <w:rsid w:val="73C830C8"/>
    <w:rsid w:val="73E128CA"/>
    <w:rsid w:val="73EA2A46"/>
    <w:rsid w:val="73EE7DE6"/>
    <w:rsid w:val="73F573EC"/>
    <w:rsid w:val="74114114"/>
    <w:rsid w:val="74177265"/>
    <w:rsid w:val="74215CF1"/>
    <w:rsid w:val="742D2571"/>
    <w:rsid w:val="743243F3"/>
    <w:rsid w:val="74361A5F"/>
    <w:rsid w:val="74393F4B"/>
    <w:rsid w:val="743C298D"/>
    <w:rsid w:val="743F0AB3"/>
    <w:rsid w:val="744D3632"/>
    <w:rsid w:val="745215E5"/>
    <w:rsid w:val="74606A0A"/>
    <w:rsid w:val="74610EDA"/>
    <w:rsid w:val="7465413B"/>
    <w:rsid w:val="74730017"/>
    <w:rsid w:val="748552A1"/>
    <w:rsid w:val="74871D59"/>
    <w:rsid w:val="748E297D"/>
    <w:rsid w:val="748E7796"/>
    <w:rsid w:val="74983A3C"/>
    <w:rsid w:val="749910E9"/>
    <w:rsid w:val="749E28E8"/>
    <w:rsid w:val="749F5DED"/>
    <w:rsid w:val="74B17F4F"/>
    <w:rsid w:val="74B64D2D"/>
    <w:rsid w:val="74C0495E"/>
    <w:rsid w:val="74C75782"/>
    <w:rsid w:val="74D26B63"/>
    <w:rsid w:val="74D33C25"/>
    <w:rsid w:val="74D86587"/>
    <w:rsid w:val="74DA0216"/>
    <w:rsid w:val="74E53D3C"/>
    <w:rsid w:val="74E77B58"/>
    <w:rsid w:val="74EE4510"/>
    <w:rsid w:val="74EF19F1"/>
    <w:rsid w:val="750B6A96"/>
    <w:rsid w:val="750D3E03"/>
    <w:rsid w:val="751E3712"/>
    <w:rsid w:val="752B2F5C"/>
    <w:rsid w:val="75334F47"/>
    <w:rsid w:val="7534056F"/>
    <w:rsid w:val="7536730C"/>
    <w:rsid w:val="75385D85"/>
    <w:rsid w:val="75420F19"/>
    <w:rsid w:val="754502D4"/>
    <w:rsid w:val="754C339A"/>
    <w:rsid w:val="75557854"/>
    <w:rsid w:val="75566D9C"/>
    <w:rsid w:val="755A32BE"/>
    <w:rsid w:val="756C35F8"/>
    <w:rsid w:val="757D3EDD"/>
    <w:rsid w:val="758D34CB"/>
    <w:rsid w:val="759836AB"/>
    <w:rsid w:val="75AE5D6B"/>
    <w:rsid w:val="75D27EB6"/>
    <w:rsid w:val="75D27F7F"/>
    <w:rsid w:val="75D97DFA"/>
    <w:rsid w:val="75DC30D9"/>
    <w:rsid w:val="75EC1789"/>
    <w:rsid w:val="75EC73BA"/>
    <w:rsid w:val="75F14900"/>
    <w:rsid w:val="76056E55"/>
    <w:rsid w:val="761B1474"/>
    <w:rsid w:val="762734C9"/>
    <w:rsid w:val="76273522"/>
    <w:rsid w:val="762C379E"/>
    <w:rsid w:val="76340BF0"/>
    <w:rsid w:val="764C0873"/>
    <w:rsid w:val="765210DC"/>
    <w:rsid w:val="76613177"/>
    <w:rsid w:val="7664001B"/>
    <w:rsid w:val="76644559"/>
    <w:rsid w:val="766F7223"/>
    <w:rsid w:val="768A0F5D"/>
    <w:rsid w:val="768D7D8B"/>
    <w:rsid w:val="76A0599C"/>
    <w:rsid w:val="76A87DF5"/>
    <w:rsid w:val="76B914D4"/>
    <w:rsid w:val="76BA27C4"/>
    <w:rsid w:val="76C838BB"/>
    <w:rsid w:val="76E91500"/>
    <w:rsid w:val="76EE5A70"/>
    <w:rsid w:val="76F34942"/>
    <w:rsid w:val="76F54086"/>
    <w:rsid w:val="771B787C"/>
    <w:rsid w:val="771D0C3F"/>
    <w:rsid w:val="771E6D21"/>
    <w:rsid w:val="77220F91"/>
    <w:rsid w:val="77233463"/>
    <w:rsid w:val="77334E7F"/>
    <w:rsid w:val="77395638"/>
    <w:rsid w:val="773E1805"/>
    <w:rsid w:val="773E2BB5"/>
    <w:rsid w:val="77407466"/>
    <w:rsid w:val="774D6DEC"/>
    <w:rsid w:val="77576905"/>
    <w:rsid w:val="77674160"/>
    <w:rsid w:val="7768678A"/>
    <w:rsid w:val="776F140B"/>
    <w:rsid w:val="77711C8E"/>
    <w:rsid w:val="777A75C0"/>
    <w:rsid w:val="77862B78"/>
    <w:rsid w:val="778961EC"/>
    <w:rsid w:val="779028C1"/>
    <w:rsid w:val="77906902"/>
    <w:rsid w:val="779C657C"/>
    <w:rsid w:val="77A520B8"/>
    <w:rsid w:val="77A87A12"/>
    <w:rsid w:val="77AA55B8"/>
    <w:rsid w:val="77B20F28"/>
    <w:rsid w:val="77C16B65"/>
    <w:rsid w:val="77CD401D"/>
    <w:rsid w:val="77D453D8"/>
    <w:rsid w:val="77DD059E"/>
    <w:rsid w:val="77E42E38"/>
    <w:rsid w:val="77EC32A2"/>
    <w:rsid w:val="7801324F"/>
    <w:rsid w:val="78031238"/>
    <w:rsid w:val="7808180F"/>
    <w:rsid w:val="781749CE"/>
    <w:rsid w:val="781B3B3C"/>
    <w:rsid w:val="781F23BA"/>
    <w:rsid w:val="78293EE6"/>
    <w:rsid w:val="782A220A"/>
    <w:rsid w:val="78514782"/>
    <w:rsid w:val="785B30E9"/>
    <w:rsid w:val="786543FA"/>
    <w:rsid w:val="78665FDC"/>
    <w:rsid w:val="786C0402"/>
    <w:rsid w:val="786D09E9"/>
    <w:rsid w:val="786D1D47"/>
    <w:rsid w:val="78982D13"/>
    <w:rsid w:val="7898413C"/>
    <w:rsid w:val="78990607"/>
    <w:rsid w:val="789D205A"/>
    <w:rsid w:val="78A46E5E"/>
    <w:rsid w:val="78A55B39"/>
    <w:rsid w:val="78B41BA8"/>
    <w:rsid w:val="78C35D06"/>
    <w:rsid w:val="78C44091"/>
    <w:rsid w:val="78CE2C6F"/>
    <w:rsid w:val="78DC1A74"/>
    <w:rsid w:val="78DC25D9"/>
    <w:rsid w:val="78E95B00"/>
    <w:rsid w:val="78EC09FC"/>
    <w:rsid w:val="791517ED"/>
    <w:rsid w:val="79165A33"/>
    <w:rsid w:val="7919721C"/>
    <w:rsid w:val="791E2042"/>
    <w:rsid w:val="7927534B"/>
    <w:rsid w:val="79294362"/>
    <w:rsid w:val="792A2534"/>
    <w:rsid w:val="792C7890"/>
    <w:rsid w:val="792D123B"/>
    <w:rsid w:val="792E53C2"/>
    <w:rsid w:val="793F5A9A"/>
    <w:rsid w:val="794B62C2"/>
    <w:rsid w:val="794D2E1C"/>
    <w:rsid w:val="794F63DA"/>
    <w:rsid w:val="7953293E"/>
    <w:rsid w:val="795A54C0"/>
    <w:rsid w:val="79635461"/>
    <w:rsid w:val="79661625"/>
    <w:rsid w:val="796C037E"/>
    <w:rsid w:val="79706784"/>
    <w:rsid w:val="79721638"/>
    <w:rsid w:val="798A4FBB"/>
    <w:rsid w:val="79AE778A"/>
    <w:rsid w:val="79B35DAF"/>
    <w:rsid w:val="79C3638E"/>
    <w:rsid w:val="79DB23C0"/>
    <w:rsid w:val="79EB4E48"/>
    <w:rsid w:val="7A024BD9"/>
    <w:rsid w:val="7A155D6C"/>
    <w:rsid w:val="7A18103D"/>
    <w:rsid w:val="7A2C4D9A"/>
    <w:rsid w:val="7A34458D"/>
    <w:rsid w:val="7A3858C3"/>
    <w:rsid w:val="7A3E6A64"/>
    <w:rsid w:val="7A40296B"/>
    <w:rsid w:val="7A4123FD"/>
    <w:rsid w:val="7A491C13"/>
    <w:rsid w:val="7A4E1B24"/>
    <w:rsid w:val="7A591ABC"/>
    <w:rsid w:val="7A626279"/>
    <w:rsid w:val="7A652F7E"/>
    <w:rsid w:val="7A722189"/>
    <w:rsid w:val="7A867E52"/>
    <w:rsid w:val="7A8D67C8"/>
    <w:rsid w:val="7A9C609C"/>
    <w:rsid w:val="7AAF2A89"/>
    <w:rsid w:val="7AB55F4C"/>
    <w:rsid w:val="7AC14EA8"/>
    <w:rsid w:val="7AC40E2F"/>
    <w:rsid w:val="7AC67A71"/>
    <w:rsid w:val="7ACA23BD"/>
    <w:rsid w:val="7ACC435F"/>
    <w:rsid w:val="7ACD6B79"/>
    <w:rsid w:val="7AD53DCB"/>
    <w:rsid w:val="7AEB654E"/>
    <w:rsid w:val="7AFA2AD1"/>
    <w:rsid w:val="7B066E3A"/>
    <w:rsid w:val="7B12653C"/>
    <w:rsid w:val="7B162C63"/>
    <w:rsid w:val="7B1F0297"/>
    <w:rsid w:val="7B2E2C1F"/>
    <w:rsid w:val="7B3144FC"/>
    <w:rsid w:val="7B3550DD"/>
    <w:rsid w:val="7B3B3357"/>
    <w:rsid w:val="7B401AB0"/>
    <w:rsid w:val="7B4A5FA6"/>
    <w:rsid w:val="7B4B1F36"/>
    <w:rsid w:val="7B53073D"/>
    <w:rsid w:val="7B554871"/>
    <w:rsid w:val="7B560150"/>
    <w:rsid w:val="7B606884"/>
    <w:rsid w:val="7B706A0D"/>
    <w:rsid w:val="7B7200ED"/>
    <w:rsid w:val="7B876E10"/>
    <w:rsid w:val="7B904BBC"/>
    <w:rsid w:val="7B9112CA"/>
    <w:rsid w:val="7B925580"/>
    <w:rsid w:val="7B9A5702"/>
    <w:rsid w:val="7BA15500"/>
    <w:rsid w:val="7BA54BD2"/>
    <w:rsid w:val="7BA65F47"/>
    <w:rsid w:val="7BBC6994"/>
    <w:rsid w:val="7BC1772A"/>
    <w:rsid w:val="7BC32E8F"/>
    <w:rsid w:val="7BD122DA"/>
    <w:rsid w:val="7BD87E63"/>
    <w:rsid w:val="7BDB632B"/>
    <w:rsid w:val="7BDD145E"/>
    <w:rsid w:val="7BDE4AFC"/>
    <w:rsid w:val="7BE23CFA"/>
    <w:rsid w:val="7BE377DB"/>
    <w:rsid w:val="7BEA1A0C"/>
    <w:rsid w:val="7BF026E0"/>
    <w:rsid w:val="7BF43224"/>
    <w:rsid w:val="7C0F5898"/>
    <w:rsid w:val="7C10356E"/>
    <w:rsid w:val="7C151177"/>
    <w:rsid w:val="7C17120A"/>
    <w:rsid w:val="7C176F14"/>
    <w:rsid w:val="7C1D6E02"/>
    <w:rsid w:val="7C204D89"/>
    <w:rsid w:val="7C2C1621"/>
    <w:rsid w:val="7C2D4BF6"/>
    <w:rsid w:val="7C3726BD"/>
    <w:rsid w:val="7C373248"/>
    <w:rsid w:val="7C404800"/>
    <w:rsid w:val="7C465581"/>
    <w:rsid w:val="7C4F381F"/>
    <w:rsid w:val="7C5F4736"/>
    <w:rsid w:val="7C5F67B2"/>
    <w:rsid w:val="7C601157"/>
    <w:rsid w:val="7C706EA0"/>
    <w:rsid w:val="7C721A06"/>
    <w:rsid w:val="7C795F9E"/>
    <w:rsid w:val="7C866C87"/>
    <w:rsid w:val="7C866F0E"/>
    <w:rsid w:val="7C874A2C"/>
    <w:rsid w:val="7C8F2B5B"/>
    <w:rsid w:val="7C955E8F"/>
    <w:rsid w:val="7CA17496"/>
    <w:rsid w:val="7CA93140"/>
    <w:rsid w:val="7CAE1D00"/>
    <w:rsid w:val="7CC1229B"/>
    <w:rsid w:val="7CC63E23"/>
    <w:rsid w:val="7CCC4654"/>
    <w:rsid w:val="7CE90608"/>
    <w:rsid w:val="7CF21A84"/>
    <w:rsid w:val="7CFB7A3C"/>
    <w:rsid w:val="7D051BB9"/>
    <w:rsid w:val="7D090389"/>
    <w:rsid w:val="7D116FF2"/>
    <w:rsid w:val="7D127252"/>
    <w:rsid w:val="7D1C53B2"/>
    <w:rsid w:val="7D1D31BD"/>
    <w:rsid w:val="7D261152"/>
    <w:rsid w:val="7D314B36"/>
    <w:rsid w:val="7D35627D"/>
    <w:rsid w:val="7D3B4A10"/>
    <w:rsid w:val="7D50268C"/>
    <w:rsid w:val="7D507B47"/>
    <w:rsid w:val="7D521AE1"/>
    <w:rsid w:val="7D5B5380"/>
    <w:rsid w:val="7D5C1889"/>
    <w:rsid w:val="7D6409E6"/>
    <w:rsid w:val="7D654386"/>
    <w:rsid w:val="7D6916A1"/>
    <w:rsid w:val="7D6A2FD5"/>
    <w:rsid w:val="7D716BFB"/>
    <w:rsid w:val="7D726B28"/>
    <w:rsid w:val="7D761054"/>
    <w:rsid w:val="7D7C1ACA"/>
    <w:rsid w:val="7D8D11E2"/>
    <w:rsid w:val="7D8D138E"/>
    <w:rsid w:val="7D925510"/>
    <w:rsid w:val="7D9F64FA"/>
    <w:rsid w:val="7DC46894"/>
    <w:rsid w:val="7DCB62E5"/>
    <w:rsid w:val="7DDB2359"/>
    <w:rsid w:val="7DE12BE7"/>
    <w:rsid w:val="7DE70607"/>
    <w:rsid w:val="7DF23017"/>
    <w:rsid w:val="7DF90B23"/>
    <w:rsid w:val="7DFB6616"/>
    <w:rsid w:val="7E031324"/>
    <w:rsid w:val="7E0835B3"/>
    <w:rsid w:val="7E1C38D5"/>
    <w:rsid w:val="7E203AA0"/>
    <w:rsid w:val="7E24681A"/>
    <w:rsid w:val="7E3E7757"/>
    <w:rsid w:val="7E495122"/>
    <w:rsid w:val="7E52404E"/>
    <w:rsid w:val="7E5270A3"/>
    <w:rsid w:val="7E572813"/>
    <w:rsid w:val="7E6003EA"/>
    <w:rsid w:val="7E602B00"/>
    <w:rsid w:val="7E791C26"/>
    <w:rsid w:val="7E8549E6"/>
    <w:rsid w:val="7E8B49CA"/>
    <w:rsid w:val="7E9A60AD"/>
    <w:rsid w:val="7EA450E7"/>
    <w:rsid w:val="7ECA5148"/>
    <w:rsid w:val="7ECE4A73"/>
    <w:rsid w:val="7ED905B6"/>
    <w:rsid w:val="7EE4011A"/>
    <w:rsid w:val="7EE67D29"/>
    <w:rsid w:val="7EE87322"/>
    <w:rsid w:val="7EF1604F"/>
    <w:rsid w:val="7EF746B9"/>
    <w:rsid w:val="7EF91E3D"/>
    <w:rsid w:val="7EFA084B"/>
    <w:rsid w:val="7EFF1161"/>
    <w:rsid w:val="7F021F32"/>
    <w:rsid w:val="7F02508A"/>
    <w:rsid w:val="7F1F3D1F"/>
    <w:rsid w:val="7F252D36"/>
    <w:rsid w:val="7F271B28"/>
    <w:rsid w:val="7F2F00EC"/>
    <w:rsid w:val="7F312360"/>
    <w:rsid w:val="7F344379"/>
    <w:rsid w:val="7F350DA8"/>
    <w:rsid w:val="7F3A2362"/>
    <w:rsid w:val="7F480D89"/>
    <w:rsid w:val="7F5B5D7D"/>
    <w:rsid w:val="7F5C4CBF"/>
    <w:rsid w:val="7F6165A3"/>
    <w:rsid w:val="7F616EDC"/>
    <w:rsid w:val="7F662B9C"/>
    <w:rsid w:val="7F68709D"/>
    <w:rsid w:val="7F6E0202"/>
    <w:rsid w:val="7F766C10"/>
    <w:rsid w:val="7F7A47CE"/>
    <w:rsid w:val="7F9529F5"/>
    <w:rsid w:val="7FB02C30"/>
    <w:rsid w:val="7FC03E8E"/>
    <w:rsid w:val="7FD024CB"/>
    <w:rsid w:val="7FD31559"/>
    <w:rsid w:val="7FD80E26"/>
    <w:rsid w:val="7FDE0558"/>
    <w:rsid w:val="7FF51C0A"/>
    <w:rsid w:val="7FF96543"/>
    <w:rsid w:val="7FFA3D2A"/>
    <w:rsid w:val="7FFD680C"/>
    <w:rsid w:val="7F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63211"/>
  <w15:docId w15:val="{F9D1E431-8ECC-4906-8A69-0BF583B9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adjustRightInd w:val="0"/>
      <w:snapToGrid w:val="0"/>
      <w:spacing w:before="340" w:after="330" w:line="360" w:lineRule="auto"/>
      <w:jc w:val="left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snapToGrid w:val="0"/>
      <w:spacing w:line="360" w:lineRule="auto"/>
      <w:jc w:val="left"/>
      <w:outlineLvl w:val="1"/>
    </w:pPr>
    <w:rPr>
      <w:rFonts w:ascii="宋体" w:eastAsia="宋体" w:hAnsi="宋体" w:cs="Times New Roman"/>
      <w:b/>
      <w:sz w:val="36"/>
      <w:szCs w:val="20"/>
    </w:rPr>
  </w:style>
  <w:style w:type="paragraph" w:styleId="3">
    <w:name w:val="heading 3"/>
    <w:basedOn w:val="a"/>
    <w:next w:val="a"/>
    <w:unhideWhenUsed/>
    <w:qFormat/>
    <w:pPr>
      <w:keepNext/>
      <w:keepLines/>
      <w:adjustRightInd w:val="0"/>
      <w:snapToGrid w:val="0"/>
      <w:spacing w:before="260" w:after="260" w:line="360" w:lineRule="auto"/>
      <w:jc w:val="left"/>
      <w:outlineLvl w:val="2"/>
    </w:pPr>
    <w:rPr>
      <w:rFonts w:ascii="宋体" w:eastAsia="宋体" w:hAnsi="宋体"/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adjustRightInd w:val="0"/>
      <w:snapToGrid w:val="0"/>
      <w:spacing w:before="280" w:after="290" w:line="360" w:lineRule="auto"/>
      <w:ind w:left="709" w:hanging="709"/>
      <w:jc w:val="left"/>
      <w:outlineLvl w:val="3"/>
    </w:pPr>
    <w:rPr>
      <w:rFonts w:ascii="Arial" w:eastAsia="宋体" w:hAnsi="Arial" w:cs="Times New Roman"/>
      <w:b/>
      <w:sz w:val="30"/>
      <w:szCs w:val="20"/>
    </w:rPr>
  </w:style>
  <w:style w:type="paragraph" w:styleId="5">
    <w:name w:val="heading 5"/>
    <w:basedOn w:val="a"/>
    <w:next w:val="a"/>
    <w:unhideWhenUsed/>
    <w:qFormat/>
    <w:pPr>
      <w:keepNext/>
      <w:keepLines/>
      <w:adjustRightInd w:val="0"/>
      <w:snapToGrid w:val="0"/>
      <w:spacing w:before="280" w:after="290" w:line="377" w:lineRule="auto"/>
      <w:jc w:val="left"/>
      <w:outlineLvl w:val="4"/>
    </w:pPr>
    <w:rPr>
      <w:rFonts w:ascii="宋体" w:eastAsia="宋体" w:hAnsi="宋体"/>
      <w:b/>
      <w:bCs/>
      <w:sz w:val="28"/>
      <w:szCs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Calibri" w:hAnsi="Calibri"/>
      <w:sz w:val="24"/>
      <w:szCs w:val="20"/>
    </w:rPr>
  </w:style>
  <w:style w:type="paragraph" w:styleId="a4">
    <w:name w:val="annotation text"/>
    <w:basedOn w:val="a"/>
    <w:qFormat/>
    <w:pPr>
      <w:jc w:val="left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b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qFormat/>
    <w:rPr>
      <w:color w:val="800080"/>
      <w:u w:val="single"/>
    </w:rPr>
  </w:style>
  <w:style w:type="character" w:styleId="ad">
    <w:name w:val="Hyperlink"/>
    <w:basedOn w:val="a0"/>
    <w:qFormat/>
    <w:rPr>
      <w:color w:val="0000FF"/>
      <w:u w:val="single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jsonkey">
    <w:name w:val="json_key"/>
    <w:basedOn w:val="a0"/>
    <w:qFormat/>
  </w:style>
  <w:style w:type="character" w:customStyle="1" w:styleId="aa">
    <w:name w:val="页眉 字符"/>
    <w:basedOn w:val="a0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QB">
    <w:name w:val="QB正文"/>
    <w:basedOn w:val="a"/>
    <w:qFormat/>
    <w:pPr>
      <w:widowControl/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character" w:customStyle="1" w:styleId="collapsible">
    <w:name w:val="collapsible"/>
    <w:basedOn w:val="a0"/>
    <w:qFormat/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string">
    <w:name w:val="string"/>
    <w:basedOn w:val="a0"/>
    <w:qFormat/>
  </w:style>
  <w:style w:type="character" w:customStyle="1" w:styleId="comma">
    <w:name w:val="comma"/>
    <w:basedOn w:val="a0"/>
    <w:qFormat/>
  </w:style>
  <w:style w:type="character" w:customStyle="1" w:styleId="a6">
    <w:name w:val="批注框文本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3366"/>
      <w:sz w:val="22"/>
      <w:szCs w:val="22"/>
      <w:u w:val="none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character" w:styleId="af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60513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437E9-CD85-4E91-9E1E-3294D0B20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1692</TotalTime>
  <Pages>10</Pages>
  <Words>929</Words>
  <Characters>5299</Characters>
  <Application>Microsoft Office Word</Application>
  <DocSecurity>0</DocSecurity>
  <Lines>44</Lines>
  <Paragraphs>12</Paragraphs>
  <ScaleCrop>false</ScaleCrop>
  <Company>Hewlett-Packard Company</Company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20160513</dc:creator>
  <cp:lastModifiedBy>ACER</cp:lastModifiedBy>
  <cp:revision>10</cp:revision>
  <dcterms:created xsi:type="dcterms:W3CDTF">2019-05-31T03:20:00Z</dcterms:created>
  <dcterms:modified xsi:type="dcterms:W3CDTF">2022-09-08T09:54:00Z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60F1868941334ADB9AA4D706C12B8D7E</vt:lpwstr>
  </property>
</Properties>
</file>